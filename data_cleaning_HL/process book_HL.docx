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246423" w14:textId="192242BF" w:rsidR="00F704A5" w:rsidRDefault="00F704A5" w:rsidP="00F704A5">
      <w:pPr>
        <w:widowControl/>
        <w:ind w:left="360" w:hanging="360"/>
        <w:jc w:val="center"/>
        <w:rPr>
          <w:rFonts w:ascii="Times" w:eastAsia="宋体" w:hAnsi="Times" w:cs="Arial"/>
          <w:b/>
          <w:bCs/>
          <w:color w:val="000000"/>
          <w:kern w:val="0"/>
          <w:sz w:val="32"/>
          <w:szCs w:val="32"/>
        </w:rPr>
      </w:pPr>
      <w:r>
        <w:rPr>
          <w:rFonts w:ascii="Times" w:eastAsia="宋体" w:hAnsi="Times" w:cs="Arial" w:hint="eastAsia"/>
          <w:b/>
          <w:bCs/>
          <w:color w:val="000000"/>
          <w:kern w:val="0"/>
          <w:sz w:val="32"/>
          <w:szCs w:val="32"/>
        </w:rPr>
        <w:t>P</w:t>
      </w:r>
      <w:r>
        <w:rPr>
          <w:rFonts w:ascii="Times" w:eastAsia="宋体" w:hAnsi="Times" w:cs="Arial"/>
          <w:b/>
          <w:bCs/>
          <w:color w:val="000000"/>
          <w:kern w:val="0"/>
          <w:sz w:val="32"/>
          <w:szCs w:val="32"/>
        </w:rPr>
        <w:t>rocess Book</w:t>
      </w:r>
    </w:p>
    <w:p w14:paraId="12F379A0" w14:textId="77777777" w:rsidR="00F704A5" w:rsidRDefault="00AC4031" w:rsidP="0006377E">
      <w:pPr>
        <w:widowControl/>
        <w:ind w:left="360" w:hanging="360"/>
        <w:jc w:val="left"/>
        <w:rPr>
          <w:rFonts w:ascii="Times" w:eastAsia="宋体" w:hAnsi="Times" w:cs="Arial"/>
          <w:b/>
          <w:bCs/>
          <w:color w:val="000000"/>
          <w:kern w:val="0"/>
          <w:sz w:val="32"/>
          <w:szCs w:val="32"/>
        </w:rPr>
      </w:pPr>
      <w:r w:rsidRPr="00AC4031">
        <w:rPr>
          <w:rFonts w:ascii="Times" w:eastAsia="宋体" w:hAnsi="Times" w:cs="Arial"/>
          <w:b/>
          <w:bCs/>
          <w:color w:val="000000"/>
          <w:kern w:val="0"/>
          <w:sz w:val="32"/>
          <w:szCs w:val="32"/>
        </w:rPr>
        <w:t xml:space="preserve">Abstract </w:t>
      </w:r>
    </w:p>
    <w:p w14:paraId="621E6CD0" w14:textId="05FE5D14" w:rsidR="00AC4031" w:rsidRDefault="00F704A5" w:rsidP="0006377E">
      <w:pPr>
        <w:widowControl/>
        <w:ind w:left="360" w:hanging="360"/>
        <w:jc w:val="left"/>
        <w:rPr>
          <w:rFonts w:ascii="Times" w:eastAsia="宋体" w:hAnsi="Times" w:cs="Arial"/>
          <w:color w:val="000000"/>
          <w:kern w:val="0"/>
          <w:sz w:val="32"/>
          <w:szCs w:val="32"/>
        </w:rPr>
      </w:pPr>
      <w:r w:rsidRPr="00F704A5">
        <w:rPr>
          <w:rFonts w:ascii="Times" w:eastAsia="宋体" w:hAnsi="Times" w:cs="Arial"/>
          <w:color w:val="000000"/>
          <w:kern w:val="0"/>
          <w:sz w:val="32"/>
          <w:szCs w:val="32"/>
        </w:rPr>
        <w:t>(introduction to the dataset and our main research question)</w:t>
      </w:r>
    </w:p>
    <w:p w14:paraId="0A4587E2" w14:textId="72B2BB5F" w:rsidR="00680F62" w:rsidRPr="00680F62" w:rsidRDefault="00680F62" w:rsidP="0006377E">
      <w:pPr>
        <w:widowControl/>
        <w:ind w:left="360" w:hanging="360"/>
        <w:jc w:val="left"/>
        <w:rPr>
          <w:rFonts w:ascii="Times" w:eastAsia="宋体" w:hAnsi="Times" w:cs="Arial"/>
          <w:color w:val="000000"/>
          <w:kern w:val="0"/>
          <w:sz w:val="32"/>
          <w:szCs w:val="32"/>
        </w:rPr>
      </w:pPr>
      <w:r>
        <w:rPr>
          <w:rFonts w:ascii="Times" w:eastAsia="宋体" w:hAnsi="Times" w:cs="Arial"/>
          <w:color w:val="000000"/>
          <w:kern w:val="0"/>
          <w:sz w:val="32"/>
          <w:szCs w:val="32"/>
        </w:rPr>
        <w:t>Image(vaccine)</w:t>
      </w:r>
    </w:p>
    <w:p w14:paraId="12669DC7" w14:textId="05155C18" w:rsidR="0006377E" w:rsidRPr="00D1570F" w:rsidRDefault="0006377E" w:rsidP="0006377E">
      <w:pPr>
        <w:pStyle w:val="a5"/>
        <w:widowControl/>
        <w:numPr>
          <w:ilvl w:val="0"/>
          <w:numId w:val="1"/>
        </w:numPr>
        <w:ind w:firstLineChars="0"/>
        <w:jc w:val="left"/>
        <w:rPr>
          <w:rFonts w:ascii="Times" w:eastAsia="宋体" w:hAnsi="Times" w:cs="宋体"/>
          <w:kern w:val="0"/>
          <w:sz w:val="24"/>
        </w:rPr>
      </w:pPr>
      <w:r w:rsidRPr="00D1570F">
        <w:rPr>
          <w:rFonts w:ascii="Times" w:eastAsia="宋体" w:hAnsi="Times" w:cs="Arial"/>
          <w:b/>
          <w:bCs/>
          <w:color w:val="000000"/>
          <w:kern w:val="0"/>
          <w:sz w:val="32"/>
          <w:szCs w:val="32"/>
        </w:rPr>
        <w:t># Who are the people reporting adverse reactions?</w:t>
      </w:r>
    </w:p>
    <w:p w14:paraId="796D07F7" w14:textId="3BADF0E2" w:rsidR="0006377E" w:rsidRPr="0006377E" w:rsidRDefault="0006377E" w:rsidP="0006377E">
      <w:pPr>
        <w:widowControl/>
        <w:jc w:val="left"/>
        <w:rPr>
          <w:rFonts w:ascii="Times" w:eastAsia="宋体" w:hAnsi="Times" w:cs="宋体"/>
          <w:color w:val="000000"/>
          <w:kern w:val="0"/>
          <w:sz w:val="28"/>
          <w:szCs w:val="28"/>
        </w:rPr>
      </w:pPr>
      <w:r w:rsidRPr="00D1570F">
        <w:rPr>
          <w:rFonts w:ascii="Times" w:eastAsia="宋体" w:hAnsi="Times" w:cs="宋体"/>
          <w:b/>
          <w:bCs/>
          <w:color w:val="000000"/>
          <w:kern w:val="0"/>
          <w:sz w:val="28"/>
          <w:szCs w:val="28"/>
        </w:rPr>
        <w:t>## AGE AND GENDER</w:t>
      </w:r>
    </w:p>
    <w:p w14:paraId="69BCE534" w14:textId="1255AC8C" w:rsidR="0006377E" w:rsidRPr="00D1570F" w:rsidRDefault="0006377E" w:rsidP="00CF504E">
      <w:pPr>
        <w:widowControl/>
        <w:ind w:firstLine="420"/>
        <w:jc w:val="left"/>
        <w:rPr>
          <w:rFonts w:ascii="Times" w:eastAsia="宋体" w:hAnsi="Times" w:cs="宋体"/>
          <w:b/>
          <w:bCs/>
          <w:color w:val="000000"/>
          <w:kern w:val="0"/>
          <w:sz w:val="24"/>
        </w:rPr>
      </w:pPr>
      <w:r w:rsidRPr="0006377E">
        <w:rPr>
          <w:rFonts w:ascii="Times" w:eastAsia="宋体" w:hAnsi="Times" w:cs="Arial"/>
          <w:b/>
          <w:bCs/>
          <w:color w:val="000000"/>
          <w:kern w:val="0"/>
          <w:sz w:val="22"/>
          <w:szCs w:val="22"/>
        </w:rPr>
        <w:t>#</w:t>
      </w:r>
      <w:r w:rsidRPr="00D1570F">
        <w:rPr>
          <w:rFonts w:ascii="Times" w:eastAsia="宋体" w:hAnsi="Times" w:cs="Arial"/>
          <w:b/>
          <w:bCs/>
          <w:color w:val="000000"/>
          <w:kern w:val="0"/>
          <w:sz w:val="22"/>
          <w:szCs w:val="22"/>
        </w:rPr>
        <w:t>##</w:t>
      </w:r>
      <w:r w:rsidRPr="0006377E">
        <w:rPr>
          <w:rFonts w:ascii="Times" w:eastAsia="宋体" w:hAnsi="Times" w:cs="Arial"/>
          <w:b/>
          <w:bCs/>
          <w:color w:val="000000"/>
          <w:kern w:val="0"/>
          <w:sz w:val="22"/>
          <w:szCs w:val="22"/>
        </w:rPr>
        <w:t xml:space="preserve"> Do elders suffer more from side effects? Not exactly</w:t>
      </w:r>
    </w:p>
    <w:p w14:paraId="2EB36B7C" w14:textId="77777777" w:rsidR="00F704A5" w:rsidRDefault="0006377E" w:rsidP="00F704A5">
      <w:pPr>
        <w:widowControl/>
        <w:ind w:left="420"/>
        <w:jc w:val="left"/>
        <w:rPr>
          <w:rFonts w:ascii="Times" w:eastAsia="宋体" w:hAnsi="Times" w:cs="Arial"/>
          <w:color w:val="000000"/>
          <w:kern w:val="0"/>
          <w:sz w:val="22"/>
          <w:szCs w:val="22"/>
        </w:rPr>
      </w:pPr>
      <w:r w:rsidRPr="0006377E">
        <w:rPr>
          <w:rFonts w:ascii="Times" w:eastAsia="宋体" w:hAnsi="Times" w:cs="Arial"/>
          <w:color w:val="000000"/>
          <w:kern w:val="0"/>
          <w:sz w:val="22"/>
          <w:szCs w:val="22"/>
        </w:rPr>
        <w:t>Conclusion: Women and Younger people tend to report more cases. Is it possible t</w:t>
      </w:r>
      <w:bookmarkStart w:id="0" w:name="OLE_LINK50"/>
      <w:bookmarkStart w:id="1" w:name="OLE_LINK51"/>
      <w:r w:rsidRPr="0006377E">
        <w:rPr>
          <w:rFonts w:ascii="Times" w:eastAsia="宋体" w:hAnsi="Times" w:cs="Arial"/>
          <w:color w:val="000000"/>
          <w:kern w:val="0"/>
          <w:sz w:val="22"/>
          <w:szCs w:val="22"/>
        </w:rPr>
        <w:t xml:space="preserve">hat there are fewer elders got vaccinated thus fewer reports? </w:t>
      </w:r>
    </w:p>
    <w:p w14:paraId="0411AFFB" w14:textId="735E340D" w:rsidR="00F704A5" w:rsidRDefault="0006377E" w:rsidP="00F704A5">
      <w:pPr>
        <w:widowControl/>
        <w:ind w:left="420"/>
        <w:jc w:val="left"/>
        <w:rPr>
          <w:rFonts w:ascii="Times" w:eastAsia="宋体" w:hAnsi="Times" w:cs="Arial"/>
          <w:b/>
          <w:bCs/>
          <w:color w:val="000000"/>
          <w:kern w:val="0"/>
          <w:sz w:val="22"/>
          <w:szCs w:val="22"/>
        </w:rPr>
      </w:pPr>
      <w:r w:rsidRPr="0006377E">
        <w:rPr>
          <w:rFonts w:ascii="Times" w:eastAsia="宋体" w:hAnsi="Times" w:cs="Arial"/>
          <w:b/>
          <w:bCs/>
          <w:color w:val="000000"/>
          <w:kern w:val="0"/>
          <w:sz w:val="22"/>
          <w:szCs w:val="22"/>
        </w:rPr>
        <w:t>We decided to dive deeper into who got vaccinated by looking at different age group. </w:t>
      </w:r>
    </w:p>
    <w:p w14:paraId="404DB0DB" w14:textId="7FFFDB0B" w:rsidR="00F704A5" w:rsidRPr="0006377E" w:rsidRDefault="00F704A5" w:rsidP="00F704A5">
      <w:pPr>
        <w:widowControl/>
        <w:ind w:left="420"/>
        <w:jc w:val="left"/>
        <w:rPr>
          <w:rFonts w:ascii="Times" w:eastAsia="宋体" w:hAnsi="Times" w:cs="Arial"/>
          <w:b/>
          <w:bCs/>
          <w:color w:val="000000"/>
          <w:kern w:val="0"/>
          <w:sz w:val="22"/>
          <w:szCs w:val="22"/>
        </w:rPr>
      </w:pPr>
      <w:r>
        <w:rPr>
          <w:rFonts w:ascii="Times" w:eastAsia="宋体" w:hAnsi="Times" w:cs="Arial" w:hint="eastAsia"/>
          <w:b/>
          <w:bCs/>
          <w:noProof/>
          <w:color w:val="000000"/>
          <w:kern w:val="0"/>
          <w:sz w:val="22"/>
          <w:szCs w:val="22"/>
        </w:rPr>
        <mc:AlternateContent>
          <mc:Choice Requires="wps">
            <w:drawing>
              <wp:anchor distT="0" distB="0" distL="114300" distR="114300" simplePos="0" relativeHeight="251660288" behindDoc="0" locked="0" layoutInCell="1" allowOverlap="1" wp14:anchorId="64378934" wp14:editId="43AF5BFC">
                <wp:simplePos x="0" y="0"/>
                <wp:positionH relativeFrom="column">
                  <wp:posOffset>298576</wp:posOffset>
                </wp:positionH>
                <wp:positionV relativeFrom="paragraph">
                  <wp:posOffset>20320</wp:posOffset>
                </wp:positionV>
                <wp:extent cx="412124" cy="144000"/>
                <wp:effectExtent l="0" t="0" r="32385" b="72390"/>
                <wp:wrapNone/>
                <wp:docPr id="6" name="曲线连接符 6"/>
                <wp:cNvGraphicFramePr/>
                <a:graphic xmlns:a="http://schemas.openxmlformats.org/drawingml/2006/main">
                  <a:graphicData uri="http://schemas.microsoft.com/office/word/2010/wordprocessingShape">
                    <wps:wsp>
                      <wps:cNvCnPr/>
                      <wps:spPr>
                        <a:xfrm>
                          <a:off x="0" y="0"/>
                          <a:ext cx="412124" cy="1440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071DE0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6" o:spid="_x0000_s1026" type="#_x0000_t38" style="position:absolute;left:0;text-align:left;margin-left:23.5pt;margin-top:1.6pt;width:32.45pt;height:11.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" adj="10800" strokecolor="black [3200]" strokeweight=".5pt">
                <v:stroke endarrow="block" joinstyle="miter"/>
              </v:shape>
            </w:pict>
          </mc:Fallback>
        </mc:AlternateContent>
      </w:r>
      <w:r>
        <w:rPr>
          <w:rFonts w:ascii="Times" w:eastAsia="宋体" w:hAnsi="Times" w:cs="Arial" w:hint="eastAsia"/>
          <w:b/>
          <w:bCs/>
          <w:noProof/>
          <w:color w:val="000000"/>
          <w:kern w:val="0"/>
          <w:sz w:val="22"/>
          <w:szCs w:val="22"/>
        </w:rPr>
        <mc:AlternateContent>
          <mc:Choice Requires="wps">
            <w:drawing>
              <wp:anchor distT="0" distB="0" distL="114300" distR="114300" simplePos="0" relativeHeight="251659264" behindDoc="0" locked="0" layoutInCell="1" allowOverlap="1" wp14:anchorId="1E0849C1" wp14:editId="47CF2413">
                <wp:simplePos x="0" y="0"/>
                <wp:positionH relativeFrom="column">
                  <wp:posOffset>775952</wp:posOffset>
                </wp:positionH>
                <wp:positionV relativeFrom="paragraph">
                  <wp:posOffset>124066</wp:posOffset>
                </wp:positionV>
                <wp:extent cx="0" cy="0"/>
                <wp:effectExtent l="0" t="0" r="0" b="0"/>
                <wp:wrapNone/>
                <wp:docPr id="5" name="肘形连接符 5"/>
                <wp:cNvGraphicFramePr/>
                <a:graphic xmlns:a="http://schemas.openxmlformats.org/drawingml/2006/main">
                  <a:graphicData uri="http://schemas.microsoft.com/office/word/2010/wordprocessingShape">
                    <wps:wsp>
                      <wps:cNvCnPr/>
                      <wps:spPr>
                        <a:xfrm>
                          <a:off x="0" y="0"/>
                          <a:ext cx="0"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ECC454D"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5" o:spid="_x0000_s1026" type="#_x0000_t34" style="position:absolute;left:0;text-align:left;margin-left:61.1pt;margin-top:9.75pt;width:0;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" strokecolor="#4472c4 [3204]" strokeweight=".5pt">
                <v:stroke endarrow="block"/>
              </v:shape>
            </w:pict>
          </mc:Fallback>
        </mc:AlternateContent>
      </w:r>
    </w:p>
    <w:p w14:paraId="13ED76FA" w14:textId="52F89191" w:rsidR="0006377E" w:rsidRPr="0006377E" w:rsidRDefault="0006377E" w:rsidP="00CF504E">
      <w:pPr>
        <w:widowControl/>
        <w:ind w:firstLine="420"/>
        <w:jc w:val="left"/>
        <w:rPr>
          <w:rFonts w:ascii="Times" w:eastAsia="宋体" w:hAnsi="Times" w:cs="宋体"/>
          <w:b/>
          <w:bCs/>
          <w:color w:val="000000"/>
          <w:kern w:val="0"/>
          <w:sz w:val="24"/>
        </w:rPr>
      </w:pPr>
      <w:bookmarkStart w:id="2" w:name="OLE_LINK52"/>
      <w:bookmarkStart w:id="3" w:name="OLE_LINK53"/>
      <w:bookmarkEnd w:id="0"/>
      <w:bookmarkEnd w:id="1"/>
      <w:r w:rsidRPr="00D1570F">
        <w:rPr>
          <w:rFonts w:ascii="Times" w:eastAsia="宋体" w:hAnsi="Times" w:cs="Arial"/>
          <w:b/>
          <w:bCs/>
          <w:color w:val="000000"/>
          <w:kern w:val="0"/>
          <w:sz w:val="22"/>
          <w:szCs w:val="22"/>
        </w:rPr>
        <w:t>##</w:t>
      </w:r>
      <w:r w:rsidRPr="0006377E">
        <w:rPr>
          <w:rFonts w:ascii="Times" w:eastAsia="宋体" w:hAnsi="Times" w:cs="Arial"/>
          <w:b/>
          <w:bCs/>
          <w:color w:val="000000"/>
          <w:kern w:val="0"/>
          <w:sz w:val="22"/>
          <w:szCs w:val="22"/>
        </w:rPr>
        <w:t># Vaccinated Rate by Different Age Group</w:t>
      </w:r>
    </w:p>
    <w:bookmarkEnd w:id="2"/>
    <w:bookmarkEnd w:id="3"/>
    <w:p w14:paraId="17FA1590" w14:textId="77777777" w:rsidR="0006377E" w:rsidRPr="0006377E" w:rsidRDefault="0006377E" w:rsidP="00CF504E">
      <w:pPr>
        <w:widowControl/>
        <w:ind w:left="420"/>
        <w:jc w:val="left"/>
        <w:rPr>
          <w:rFonts w:ascii="Times" w:eastAsia="宋体" w:hAnsi="Times" w:cs="宋体"/>
          <w:color w:val="000000"/>
          <w:kern w:val="0"/>
          <w:sz w:val="24"/>
        </w:rPr>
      </w:pPr>
      <w:proofErr w:type="gramStart"/>
      <w:r w:rsidRPr="0006377E">
        <w:rPr>
          <w:rFonts w:ascii="Times" w:eastAsia="宋体" w:hAnsi="Times" w:cs="Arial"/>
          <w:color w:val="000000"/>
          <w:kern w:val="0"/>
          <w:sz w:val="22"/>
          <w:szCs w:val="22"/>
        </w:rPr>
        <w:t>Figure:</w:t>
      </w:r>
      <w:proofErr w:type="gramEnd"/>
      <w:r w:rsidRPr="0006377E">
        <w:rPr>
          <w:rFonts w:ascii="Times" w:eastAsia="宋体" w:hAnsi="Times" w:cs="Arial"/>
          <w:color w:val="000000"/>
          <w:kern w:val="0"/>
          <w:sz w:val="22"/>
          <w:szCs w:val="22"/>
        </w:rPr>
        <w:t xml:space="preserve">(by age group) Percentage of People that Have Received at Least One Dose of </w:t>
      </w:r>
      <w:proofErr w:type="spellStart"/>
      <w:r w:rsidRPr="0006377E">
        <w:rPr>
          <w:rFonts w:ascii="Times" w:eastAsia="宋体" w:hAnsi="Times" w:cs="Arial"/>
          <w:color w:val="000000"/>
          <w:kern w:val="0"/>
          <w:sz w:val="22"/>
          <w:szCs w:val="22"/>
        </w:rPr>
        <w:t>Cov</w:t>
      </w:r>
      <w:proofErr w:type="spellEnd"/>
      <w:r w:rsidRPr="0006377E">
        <w:rPr>
          <w:rFonts w:ascii="Times" w:eastAsia="宋体" w:hAnsi="Times" w:cs="Arial"/>
          <w:color w:val="000000"/>
          <w:kern w:val="0"/>
          <w:sz w:val="22"/>
          <w:szCs w:val="22"/>
        </w:rPr>
        <w:t xml:space="preserve"> Vaccine , by Mar 31, 2021</w:t>
      </w:r>
    </w:p>
    <w:p w14:paraId="09EA5BE9" w14:textId="03D7605C" w:rsidR="0006377E" w:rsidRPr="0006377E" w:rsidRDefault="0006377E" w:rsidP="00F704A5">
      <w:pPr>
        <w:widowControl/>
        <w:ind w:firstLine="420"/>
        <w:jc w:val="left"/>
        <w:rPr>
          <w:rFonts w:ascii="Times" w:eastAsia="宋体" w:hAnsi="Times" w:cs="宋体"/>
          <w:color w:val="000000"/>
          <w:kern w:val="0"/>
          <w:sz w:val="24"/>
        </w:rPr>
      </w:pPr>
      <w:r w:rsidRPr="0006377E">
        <w:rPr>
          <w:rFonts w:ascii="Times" w:eastAsia="宋体" w:hAnsi="Times" w:cs="Arial"/>
          <w:color w:val="000000"/>
          <w:kern w:val="0"/>
          <w:sz w:val="22"/>
          <w:szCs w:val="22"/>
        </w:rPr>
        <w:t xml:space="preserve">Type: </w:t>
      </w:r>
      <w:proofErr w:type="spellStart"/>
      <w:r w:rsidRPr="0006377E">
        <w:rPr>
          <w:rFonts w:ascii="Times" w:eastAsia="宋体" w:hAnsi="Times" w:cs="Arial"/>
          <w:color w:val="000000"/>
          <w:kern w:val="0"/>
          <w:sz w:val="22"/>
          <w:szCs w:val="22"/>
        </w:rPr>
        <w:t>plotly</w:t>
      </w:r>
      <w:proofErr w:type="spellEnd"/>
      <w:r w:rsidRPr="0006377E">
        <w:rPr>
          <w:rFonts w:ascii="Times" w:eastAsia="宋体" w:hAnsi="Times" w:cs="Arial"/>
          <w:color w:val="000000"/>
          <w:kern w:val="0"/>
          <w:sz w:val="22"/>
          <w:szCs w:val="22"/>
        </w:rPr>
        <w:t xml:space="preserve"> interactive line chart </w:t>
      </w:r>
    </w:p>
    <w:p w14:paraId="0CC7A480" w14:textId="74FC2C98" w:rsidR="0006377E" w:rsidRDefault="0006377E" w:rsidP="00CF504E">
      <w:pPr>
        <w:widowControl/>
        <w:ind w:firstLine="420"/>
        <w:jc w:val="left"/>
        <w:rPr>
          <w:rFonts w:ascii="Times" w:eastAsia="宋体" w:hAnsi="Times" w:cs="Arial"/>
          <w:color w:val="000000"/>
          <w:kern w:val="0"/>
          <w:sz w:val="22"/>
          <w:szCs w:val="22"/>
        </w:rPr>
      </w:pPr>
      <w:proofErr w:type="gramStart"/>
      <w:r w:rsidRPr="0006377E">
        <w:rPr>
          <w:rFonts w:ascii="Times" w:eastAsia="宋体" w:hAnsi="Times" w:cs="Arial"/>
          <w:color w:val="000000"/>
          <w:kern w:val="0"/>
          <w:sz w:val="22"/>
          <w:szCs w:val="22"/>
        </w:rPr>
        <w:t>source :</w:t>
      </w:r>
      <w:proofErr w:type="gramEnd"/>
      <w:r w:rsidRPr="0006377E">
        <w:rPr>
          <w:rFonts w:ascii="Times" w:eastAsia="宋体" w:hAnsi="Times" w:cs="Arial"/>
          <w:color w:val="000000"/>
          <w:kern w:val="0"/>
          <w:sz w:val="22"/>
          <w:szCs w:val="22"/>
        </w:rPr>
        <w:t xml:space="preserve"> </w:t>
      </w:r>
      <w:hyperlink r:id="rId5" w:anchor="datatracker-home" w:history="1">
        <w:r w:rsidRPr="0006377E">
          <w:rPr>
            <w:rStyle w:val="a4"/>
            <w:rFonts w:ascii="Times" w:eastAsia="宋体" w:hAnsi="Times" w:cs="Arial"/>
            <w:kern w:val="0"/>
            <w:sz w:val="22"/>
            <w:szCs w:val="22"/>
          </w:rPr>
          <w:t>https://covid.cdc.gov/covid-data-tracker/#datatracker-home</w:t>
        </w:r>
      </w:hyperlink>
    </w:p>
    <w:p w14:paraId="096A0722" w14:textId="0E2F2406" w:rsidR="00F704A5" w:rsidRPr="00D1570F" w:rsidRDefault="00F704A5" w:rsidP="00F704A5">
      <w:pPr>
        <w:widowControl/>
        <w:ind w:firstLine="420"/>
        <w:jc w:val="left"/>
        <w:rPr>
          <w:rFonts w:ascii="Times" w:eastAsia="宋体" w:hAnsi="Times" w:cs="Arial"/>
          <w:color w:val="000000"/>
          <w:kern w:val="0"/>
          <w:sz w:val="22"/>
          <w:szCs w:val="22"/>
        </w:rPr>
      </w:pPr>
      <w:r>
        <w:rPr>
          <w:rFonts w:ascii="Times" w:eastAsia="宋体" w:hAnsi="Times" w:cs="Arial" w:hint="eastAsia"/>
          <w:b/>
          <w:bCs/>
          <w:noProof/>
          <w:color w:val="000000"/>
          <w:kern w:val="0"/>
          <w:sz w:val="22"/>
          <w:szCs w:val="22"/>
        </w:rPr>
        <mc:AlternateContent>
          <mc:Choice Requires="wps">
            <w:drawing>
              <wp:anchor distT="0" distB="0" distL="114300" distR="114300" simplePos="0" relativeHeight="251662336" behindDoc="0" locked="0" layoutInCell="1" allowOverlap="1" wp14:anchorId="382682C8" wp14:editId="2E39DFCF">
                <wp:simplePos x="0" y="0"/>
                <wp:positionH relativeFrom="column">
                  <wp:posOffset>296214</wp:posOffset>
                </wp:positionH>
                <wp:positionV relativeFrom="paragraph">
                  <wp:posOffset>81575</wp:posOffset>
                </wp:positionV>
                <wp:extent cx="412124" cy="144000"/>
                <wp:effectExtent l="0" t="0" r="32385" b="72390"/>
                <wp:wrapNone/>
                <wp:docPr id="7" name="曲线连接符 7"/>
                <wp:cNvGraphicFramePr/>
                <a:graphic xmlns:a="http://schemas.openxmlformats.org/drawingml/2006/main">
                  <a:graphicData uri="http://schemas.microsoft.com/office/word/2010/wordprocessingShape">
                    <wps:wsp>
                      <wps:cNvCnPr/>
                      <wps:spPr>
                        <a:xfrm>
                          <a:off x="0" y="0"/>
                          <a:ext cx="412124" cy="1440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93A9EF" id="曲线连接符 7" o:spid="_x0000_s1026" type="#_x0000_t38" style="position:absolute;left:0;text-align:left;margin-left:23.3pt;margin-top:6.4pt;width:32.45pt;height:11.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" adj="10800" strokecolor="black [3200]" strokeweight=".5pt">
                <v:stroke endarrow="block" joinstyle="miter"/>
              </v:shape>
            </w:pict>
          </mc:Fallback>
        </mc:AlternateContent>
      </w:r>
    </w:p>
    <w:p w14:paraId="43241805" w14:textId="77777777" w:rsidR="00F704A5" w:rsidRDefault="00F704A5" w:rsidP="00CF504E">
      <w:pPr>
        <w:widowControl/>
        <w:ind w:firstLine="420"/>
        <w:jc w:val="left"/>
        <w:rPr>
          <w:rFonts w:ascii="Times" w:eastAsia="宋体" w:hAnsi="Times" w:cs="Arial"/>
          <w:b/>
          <w:bCs/>
          <w:color w:val="000000"/>
          <w:kern w:val="0"/>
          <w:sz w:val="22"/>
          <w:szCs w:val="22"/>
        </w:rPr>
      </w:pPr>
      <w:bookmarkStart w:id="4" w:name="OLE_LINK54"/>
      <w:bookmarkStart w:id="5" w:name="OLE_LINK55"/>
    </w:p>
    <w:p w14:paraId="6B5B69BE" w14:textId="76A10498" w:rsidR="0006377E" w:rsidRDefault="0006377E" w:rsidP="00CF504E">
      <w:pPr>
        <w:widowControl/>
        <w:ind w:firstLine="420"/>
        <w:jc w:val="left"/>
        <w:rPr>
          <w:rFonts w:ascii="Times" w:eastAsia="宋体" w:hAnsi="Times" w:cs="Arial"/>
          <w:b/>
          <w:bCs/>
          <w:color w:val="000000"/>
          <w:kern w:val="0"/>
          <w:sz w:val="22"/>
          <w:szCs w:val="22"/>
        </w:rPr>
      </w:pPr>
      <w:r w:rsidRPr="00D1570F">
        <w:rPr>
          <w:rFonts w:ascii="Times" w:eastAsia="宋体" w:hAnsi="Times" w:cs="Arial"/>
          <w:b/>
          <w:bCs/>
          <w:color w:val="000000"/>
          <w:kern w:val="0"/>
          <w:sz w:val="22"/>
          <w:szCs w:val="22"/>
        </w:rPr>
        <w:t xml:space="preserve">### Report rate by different age group </w:t>
      </w:r>
      <w:r w:rsidR="008D0837">
        <w:rPr>
          <w:rFonts w:ascii="Times" w:eastAsia="宋体" w:hAnsi="Times" w:cs="Arial"/>
          <w:b/>
          <w:bCs/>
          <w:color w:val="000000"/>
          <w:kern w:val="0"/>
          <w:sz w:val="22"/>
          <w:szCs w:val="22"/>
        </w:rPr>
        <w:t>(animated bar</w:t>
      </w:r>
      <w:r w:rsidR="00B2121D">
        <w:rPr>
          <w:rFonts w:ascii="Times" w:eastAsia="宋体" w:hAnsi="Times" w:cs="Arial"/>
          <w:b/>
          <w:bCs/>
          <w:color w:val="000000"/>
          <w:kern w:val="0"/>
          <w:sz w:val="22"/>
          <w:szCs w:val="22"/>
        </w:rPr>
        <w:t>?</w:t>
      </w:r>
      <w:r w:rsidR="008D0837">
        <w:rPr>
          <w:rFonts w:ascii="Times" w:eastAsia="宋体" w:hAnsi="Times" w:cs="Arial"/>
          <w:b/>
          <w:bCs/>
          <w:color w:val="000000"/>
          <w:kern w:val="0"/>
          <w:sz w:val="22"/>
          <w:szCs w:val="22"/>
        </w:rPr>
        <w:t xml:space="preserve"> to show the changes</w:t>
      </w:r>
      <w:r w:rsidR="00B2121D">
        <w:rPr>
          <w:rFonts w:ascii="Times" w:eastAsia="宋体" w:hAnsi="Times" w:cs="Arial"/>
          <w:b/>
          <w:bCs/>
          <w:color w:val="000000"/>
          <w:kern w:val="0"/>
          <w:sz w:val="22"/>
          <w:szCs w:val="22"/>
        </w:rPr>
        <w:t xml:space="preserve"> by time</w:t>
      </w:r>
      <w:r w:rsidR="008D0837">
        <w:rPr>
          <w:rFonts w:ascii="Times" w:eastAsia="宋体" w:hAnsi="Times" w:cs="Arial" w:hint="eastAsia"/>
          <w:b/>
          <w:bCs/>
          <w:color w:val="000000"/>
          <w:kern w:val="0"/>
          <w:sz w:val="22"/>
          <w:szCs w:val="22"/>
        </w:rPr>
        <w:t>)</w:t>
      </w:r>
    </w:p>
    <w:bookmarkEnd w:id="4"/>
    <w:bookmarkEnd w:id="5"/>
    <w:p w14:paraId="4BB574B6" w14:textId="6DC2C2A9" w:rsidR="00CF504E" w:rsidRDefault="00CF504E" w:rsidP="00AC4031">
      <w:pPr>
        <w:widowControl/>
        <w:jc w:val="left"/>
        <w:rPr>
          <w:rFonts w:ascii="Times" w:eastAsia="宋体" w:hAnsi="Times" w:cs="Arial"/>
          <w:color w:val="000000"/>
          <w:kern w:val="0"/>
          <w:sz w:val="24"/>
        </w:rPr>
      </w:pPr>
      <w:r>
        <w:rPr>
          <w:rFonts w:ascii="Times" w:eastAsia="宋体" w:hAnsi="Times" w:cs="Arial" w:hint="eastAsia"/>
          <w:b/>
          <w:bCs/>
          <w:color w:val="000000"/>
          <w:kern w:val="0"/>
          <w:sz w:val="28"/>
          <w:szCs w:val="28"/>
        </w:rPr>
        <w:t>#</w:t>
      </w:r>
      <w:r>
        <w:rPr>
          <w:rFonts w:ascii="Times" w:eastAsia="宋体" w:hAnsi="Times" w:cs="Arial"/>
          <w:b/>
          <w:bCs/>
          <w:color w:val="000000"/>
          <w:kern w:val="0"/>
          <w:sz w:val="28"/>
          <w:szCs w:val="28"/>
        </w:rPr>
        <w:t xml:space="preserve"># Pre-illness </w:t>
      </w:r>
    </w:p>
    <w:p w14:paraId="7CC6174F" w14:textId="3258F152" w:rsidR="00B2121D" w:rsidRDefault="00B2121D" w:rsidP="00B2121D">
      <w:pPr>
        <w:widowControl/>
        <w:ind w:left="420"/>
        <w:jc w:val="left"/>
        <w:rPr>
          <w:rFonts w:ascii="Times" w:eastAsia="宋体" w:hAnsi="Times" w:cs="Arial"/>
          <w:b/>
          <w:bCs/>
          <w:noProof/>
          <w:color w:val="000000"/>
          <w:kern w:val="0"/>
          <w:sz w:val="22"/>
          <w:szCs w:val="22"/>
        </w:rPr>
      </w:pPr>
      <w:r>
        <w:rPr>
          <w:rFonts w:ascii="Times" w:eastAsia="宋体" w:hAnsi="Times" w:cs="Arial"/>
          <w:color w:val="000000"/>
          <w:kern w:val="0"/>
          <w:sz w:val="24"/>
        </w:rPr>
        <w:t>### most common illness (</w:t>
      </w:r>
      <w:proofErr w:type="spellStart"/>
      <w:r>
        <w:rPr>
          <w:rFonts w:ascii="Times" w:eastAsia="宋体" w:hAnsi="Times" w:cs="Arial"/>
          <w:color w:val="000000"/>
          <w:kern w:val="0"/>
          <w:sz w:val="24"/>
        </w:rPr>
        <w:t>wordcloud</w:t>
      </w:r>
      <w:proofErr w:type="spellEnd"/>
      <w:r>
        <w:rPr>
          <w:rFonts w:ascii="Times" w:eastAsia="宋体" w:hAnsi="Times" w:cs="Arial"/>
          <w:color w:val="000000"/>
          <w:kern w:val="0"/>
          <w:sz w:val="24"/>
        </w:rPr>
        <w:t>) (allergy is actually a big category, what are the common allergies mentioned?)</w:t>
      </w:r>
      <w:r w:rsidRPr="00B2121D">
        <w:rPr>
          <w:rFonts w:ascii="Times" w:eastAsia="宋体" w:hAnsi="Times" w:cs="Arial" w:hint="eastAsia"/>
          <w:b/>
          <w:bCs/>
          <w:noProof/>
          <w:color w:val="000000"/>
          <w:kern w:val="0"/>
          <w:sz w:val="22"/>
          <w:szCs w:val="22"/>
        </w:rPr>
        <w:t xml:space="preserve"> </w:t>
      </w:r>
    </w:p>
    <w:p w14:paraId="63B2BDF0" w14:textId="018DA754" w:rsidR="00B2121D" w:rsidRDefault="00B2121D" w:rsidP="00AC4031">
      <w:pPr>
        <w:widowControl/>
        <w:jc w:val="left"/>
        <w:rPr>
          <w:rFonts w:ascii="Times" w:eastAsia="宋体" w:hAnsi="Times" w:cs="Arial"/>
          <w:color w:val="000000"/>
          <w:kern w:val="0"/>
          <w:sz w:val="24"/>
        </w:rPr>
      </w:pPr>
      <w:r>
        <w:rPr>
          <w:rFonts w:ascii="Times" w:eastAsia="宋体" w:hAnsi="Times" w:cs="Arial" w:hint="eastAsia"/>
          <w:b/>
          <w:bCs/>
          <w:noProof/>
          <w:color w:val="000000"/>
          <w:kern w:val="0"/>
          <w:sz w:val="22"/>
          <w:szCs w:val="22"/>
        </w:rPr>
        <mc:AlternateContent>
          <mc:Choice Requires="wps">
            <w:drawing>
              <wp:anchor distT="0" distB="0" distL="114300" distR="114300" simplePos="0" relativeHeight="251664384" behindDoc="0" locked="0" layoutInCell="1" allowOverlap="1" wp14:anchorId="644BBC39" wp14:editId="20539322">
                <wp:simplePos x="0" y="0"/>
                <wp:positionH relativeFrom="column">
                  <wp:posOffset>296214</wp:posOffset>
                </wp:positionH>
                <wp:positionV relativeFrom="paragraph">
                  <wp:posOffset>158848</wp:posOffset>
                </wp:positionV>
                <wp:extent cx="412124" cy="144000"/>
                <wp:effectExtent l="0" t="0" r="32385" b="72390"/>
                <wp:wrapNone/>
                <wp:docPr id="11" name="曲线连接符 11"/>
                <wp:cNvGraphicFramePr/>
                <a:graphic xmlns:a="http://schemas.openxmlformats.org/drawingml/2006/main">
                  <a:graphicData uri="http://schemas.microsoft.com/office/word/2010/wordprocessingShape">
                    <wps:wsp>
                      <wps:cNvCnPr/>
                      <wps:spPr>
                        <a:xfrm>
                          <a:off x="0" y="0"/>
                          <a:ext cx="412124" cy="1440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C5DAE8" id="曲线连接符 11" o:spid="_x0000_s1026" type="#_x0000_t38" style="position:absolute;left:0;text-align:left;margin-left:23.3pt;margin-top:12.5pt;width:32.45pt;height:11.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" adj="10800" strokecolor="black [3200]" strokeweight=".5pt">
                <v:stroke endarrow="block" joinstyle="miter"/>
              </v:shape>
            </w:pict>
          </mc:Fallback>
        </mc:AlternateContent>
      </w:r>
    </w:p>
    <w:p w14:paraId="263BEBD3" w14:textId="3D925A70" w:rsidR="00B2121D" w:rsidRDefault="00B2121D" w:rsidP="00AC4031">
      <w:pPr>
        <w:widowControl/>
        <w:jc w:val="left"/>
        <w:rPr>
          <w:rFonts w:ascii="Times" w:eastAsia="宋体" w:hAnsi="Times" w:cs="Arial"/>
          <w:color w:val="000000"/>
          <w:kern w:val="0"/>
          <w:sz w:val="24"/>
        </w:rPr>
      </w:pPr>
      <w:r>
        <w:rPr>
          <w:rFonts w:ascii="Times" w:eastAsia="宋体" w:hAnsi="Times" w:cs="Arial"/>
          <w:color w:val="000000"/>
          <w:kern w:val="0"/>
          <w:sz w:val="24"/>
        </w:rPr>
        <w:tab/>
      </w:r>
    </w:p>
    <w:p w14:paraId="627045A9" w14:textId="5E9D502A" w:rsidR="00B2121D" w:rsidRPr="00E2710E" w:rsidRDefault="00E2710E" w:rsidP="00E2710E">
      <w:pPr>
        <w:widowControl/>
        <w:ind w:left="420"/>
        <w:jc w:val="left"/>
        <w:rPr>
          <w:rFonts w:ascii="Times" w:eastAsia="宋体" w:hAnsi="Times" w:cs="Arial"/>
          <w:color w:val="000000"/>
          <w:kern w:val="0"/>
          <w:sz w:val="24"/>
        </w:rPr>
      </w:pPr>
      <w:r>
        <w:rPr>
          <w:rFonts w:ascii="Times" w:eastAsia="宋体" w:hAnsi="Times" w:cs="Arial"/>
          <w:color w:val="000000"/>
          <w:kern w:val="0"/>
          <w:sz w:val="24"/>
        </w:rPr>
        <w:t>#</w:t>
      </w:r>
      <w:r w:rsidR="00B2121D">
        <w:rPr>
          <w:rFonts w:ascii="Times" w:eastAsia="宋体" w:hAnsi="Times" w:cs="Arial"/>
          <w:color w:val="000000"/>
          <w:kern w:val="0"/>
          <w:sz w:val="24"/>
        </w:rPr>
        <w:t>## common allergies (</w:t>
      </w:r>
      <w:r>
        <w:rPr>
          <w:rFonts w:ascii="Times" w:eastAsia="宋体" w:hAnsi="Times" w:cs="Arial"/>
          <w:color w:val="000000"/>
          <w:kern w:val="0"/>
          <w:sz w:val="24"/>
        </w:rPr>
        <w:t xml:space="preserve">there are all kinds of allergies containing other allergy, </w:t>
      </w:r>
      <w:proofErr w:type="spellStart"/>
      <w:r>
        <w:rPr>
          <w:rFonts w:ascii="Times" w:eastAsia="宋体" w:hAnsi="Times" w:cs="Arial"/>
          <w:color w:val="000000"/>
          <w:kern w:val="0"/>
          <w:sz w:val="24"/>
        </w:rPr>
        <w:t>eg</w:t>
      </w:r>
      <w:proofErr w:type="spellEnd"/>
      <w:r>
        <w:rPr>
          <w:rFonts w:ascii="Times" w:eastAsia="宋体" w:hAnsi="Times" w:cs="Arial"/>
          <w:color w:val="000000"/>
          <w:kern w:val="0"/>
          <w:sz w:val="24"/>
        </w:rPr>
        <w:t xml:space="preserve">: food allergy, nut allergy or words in reverse order, </w:t>
      </w:r>
      <w:proofErr w:type="spellStart"/>
      <w:r>
        <w:rPr>
          <w:rFonts w:ascii="Times" w:eastAsia="宋体" w:hAnsi="Times" w:cs="Arial"/>
          <w:color w:val="000000"/>
          <w:kern w:val="0"/>
          <w:sz w:val="24"/>
        </w:rPr>
        <w:t>eg</w:t>
      </w:r>
      <w:proofErr w:type="spellEnd"/>
      <w:r>
        <w:rPr>
          <w:rFonts w:ascii="Times" w:eastAsia="宋体" w:hAnsi="Times" w:cs="Arial"/>
          <w:color w:val="000000"/>
          <w:kern w:val="0"/>
          <w:sz w:val="24"/>
        </w:rPr>
        <w:t>: penicillin allergy,</w:t>
      </w:r>
      <w:r w:rsidRPr="00E2710E">
        <w:rPr>
          <w:rFonts w:ascii="Times" w:eastAsia="宋体" w:hAnsi="Times" w:cs="Arial"/>
          <w:color w:val="000000"/>
          <w:kern w:val="0"/>
          <w:sz w:val="24"/>
        </w:rPr>
        <w:t xml:space="preserve"> </w:t>
      </w:r>
      <w:r>
        <w:rPr>
          <w:rFonts w:ascii="Times" w:eastAsia="宋体" w:hAnsi="Times" w:cs="Arial"/>
          <w:color w:val="000000"/>
          <w:kern w:val="0"/>
          <w:sz w:val="24"/>
        </w:rPr>
        <w:t>allergy penicillin. Don’t really know how to handle it .</w:t>
      </w:r>
      <w:r w:rsidR="00B2121D">
        <w:rPr>
          <w:rFonts w:ascii="Times" w:eastAsia="宋体" w:hAnsi="Times" w:cs="Arial"/>
          <w:color w:val="000000"/>
          <w:kern w:val="0"/>
          <w:sz w:val="24"/>
        </w:rPr>
        <w:t xml:space="preserve">give up </w:t>
      </w:r>
      <w:r w:rsidR="00B2121D">
        <w:rPr>
          <w:rFonts w:ascii="Apple Color Emoji" w:eastAsia="Apple Color Emoji" w:hAnsi="Apple Color Emoji" w:cs="Apple Color Emoji"/>
          <w:color w:val="000000"/>
          <w:kern w:val="0"/>
          <w:sz w:val="24"/>
        </w:rPr>
        <w:t>⚠</w:t>
      </w:r>
      <w:r w:rsidR="00B2121D">
        <w:rPr>
          <w:rFonts w:ascii="Cambria" w:eastAsia="宋体" w:hAnsi="Cambria" w:cs="Cambria" w:hint="eastAsia"/>
          <w:color w:val="000000"/>
          <w:kern w:val="0"/>
          <w:sz w:val="24"/>
        </w:rPr>
        <w:t>️</w:t>
      </w:r>
      <w:r w:rsidR="00B2121D">
        <w:rPr>
          <w:rFonts w:ascii="Times" w:eastAsia="宋体" w:hAnsi="Times" w:cs="Arial"/>
          <w:color w:val="000000"/>
          <w:kern w:val="0"/>
          <w:sz w:val="24"/>
        </w:rPr>
        <w:t>)</w:t>
      </w:r>
    </w:p>
    <w:p w14:paraId="2639A94E" w14:textId="040A4BAE" w:rsidR="00D1570F" w:rsidRPr="00CF504E" w:rsidRDefault="00CF504E" w:rsidP="0006377E">
      <w:pPr>
        <w:widowControl/>
        <w:jc w:val="left"/>
        <w:rPr>
          <w:rFonts w:ascii="Times" w:eastAsia="宋体" w:hAnsi="Times" w:cs="Arial"/>
          <w:b/>
          <w:bCs/>
          <w:color w:val="000000"/>
          <w:kern w:val="0"/>
          <w:sz w:val="32"/>
          <w:szCs w:val="32"/>
        </w:rPr>
      </w:pPr>
      <w:r w:rsidRPr="00CF504E">
        <w:rPr>
          <w:rFonts w:ascii="Times" w:eastAsia="宋体" w:hAnsi="Times" w:cs="Arial" w:hint="eastAsia"/>
          <w:b/>
          <w:bCs/>
          <w:color w:val="000000"/>
          <w:kern w:val="0"/>
          <w:sz w:val="32"/>
          <w:szCs w:val="32"/>
        </w:rPr>
        <w:t>2</w:t>
      </w:r>
      <w:r w:rsidRPr="00CF504E">
        <w:rPr>
          <w:rFonts w:ascii="Times" w:eastAsia="宋体" w:hAnsi="Times" w:cs="Arial"/>
          <w:b/>
          <w:bCs/>
          <w:color w:val="000000"/>
          <w:kern w:val="0"/>
          <w:sz w:val="32"/>
          <w:szCs w:val="32"/>
        </w:rPr>
        <w:t>.</w:t>
      </w:r>
      <w:r w:rsidR="00AC4031">
        <w:rPr>
          <w:rFonts w:ascii="Times" w:eastAsia="宋体" w:hAnsi="Times" w:cs="Arial"/>
          <w:b/>
          <w:bCs/>
          <w:color w:val="000000"/>
          <w:kern w:val="0"/>
          <w:sz w:val="32"/>
          <w:szCs w:val="32"/>
        </w:rPr>
        <w:t xml:space="preserve"># </w:t>
      </w:r>
      <w:r w:rsidR="00D1570F" w:rsidRPr="00CF504E">
        <w:rPr>
          <w:rFonts w:ascii="Times" w:eastAsia="宋体" w:hAnsi="Times" w:cs="Arial"/>
          <w:b/>
          <w:bCs/>
          <w:color w:val="000000"/>
          <w:kern w:val="0"/>
          <w:sz w:val="32"/>
          <w:szCs w:val="32"/>
        </w:rPr>
        <w:t>Where are they from</w:t>
      </w:r>
      <w:r w:rsidR="00AC4031">
        <w:rPr>
          <w:rFonts w:ascii="Times" w:eastAsia="宋体" w:hAnsi="Times" w:cs="Arial"/>
          <w:b/>
          <w:bCs/>
          <w:color w:val="000000"/>
          <w:kern w:val="0"/>
          <w:sz w:val="32"/>
          <w:szCs w:val="32"/>
        </w:rPr>
        <w:t>?</w:t>
      </w:r>
    </w:p>
    <w:p w14:paraId="5A8CC8E6" w14:textId="5B3ABA47" w:rsidR="00CF504E" w:rsidRDefault="00CF504E" w:rsidP="00AC4031">
      <w:pPr>
        <w:widowControl/>
        <w:ind w:firstLine="420"/>
        <w:jc w:val="left"/>
        <w:rPr>
          <w:ins w:id="6" w:author="liu" w:date="2021-04-18T13:57:00Z"/>
          <w:rFonts w:ascii="Times" w:eastAsia="宋体" w:hAnsi="Times" w:cs="宋体"/>
          <w:color w:val="000000"/>
          <w:kern w:val="0"/>
          <w:sz w:val="28"/>
          <w:szCs w:val="28"/>
        </w:rPr>
      </w:pPr>
      <w:r w:rsidRPr="00DD7D52">
        <w:rPr>
          <w:rFonts w:ascii="Times" w:eastAsia="宋体" w:hAnsi="Times" w:cs="宋体" w:hint="eastAsia"/>
          <w:color w:val="000000"/>
          <w:kern w:val="0"/>
          <w:sz w:val="28"/>
          <w:szCs w:val="28"/>
        </w:rPr>
        <w:t>#</w:t>
      </w:r>
      <w:r w:rsidRPr="00DD7D52">
        <w:rPr>
          <w:rFonts w:ascii="Times" w:eastAsia="宋体" w:hAnsi="Times" w:cs="宋体"/>
          <w:color w:val="000000"/>
          <w:kern w:val="0"/>
          <w:sz w:val="28"/>
          <w:szCs w:val="28"/>
        </w:rPr>
        <w:t>#allocation rate by state</w:t>
      </w:r>
    </w:p>
    <w:p w14:paraId="3DB43017" w14:textId="37918E48" w:rsidR="007E466E" w:rsidRDefault="007E466E" w:rsidP="00080E46">
      <w:pPr>
        <w:widowControl/>
        <w:ind w:firstLine="420"/>
        <w:jc w:val="left"/>
        <w:rPr>
          <w:ins w:id="7" w:author="liu" w:date="2021-04-18T14:14:00Z"/>
          <w:rFonts w:ascii="Times" w:eastAsia="宋体" w:hAnsi="Times" w:cs="Arial"/>
          <w:color w:val="000000"/>
          <w:kern w:val="0"/>
          <w:sz w:val="24"/>
        </w:rPr>
      </w:pPr>
      <w:ins w:id="8" w:author="liu" w:date="2021-04-18T14:13:00Z">
        <w:r w:rsidRPr="007E466E">
          <w:rPr>
            <w:rFonts w:ascii="Times" w:eastAsia="宋体" w:hAnsi="Times" w:cs="Arial"/>
            <w:color w:val="000000"/>
            <w:kern w:val="0"/>
            <w:sz w:val="24"/>
          </w:rPr>
          <w:t xml:space="preserve">This part uses bar </w:t>
        </w:r>
        <w:r>
          <w:rPr>
            <w:rFonts w:ascii="Times" w:eastAsia="宋体" w:hAnsi="Times" w:cs="Arial"/>
            <w:color w:val="000000"/>
            <w:kern w:val="0"/>
            <w:sz w:val="24"/>
          </w:rPr>
          <w:t xml:space="preserve">chart </w:t>
        </w:r>
        <w:r w:rsidRPr="007E466E">
          <w:rPr>
            <w:rFonts w:ascii="Times" w:eastAsia="宋体" w:hAnsi="Times" w:cs="Arial"/>
            <w:color w:val="000000"/>
            <w:kern w:val="0"/>
            <w:sz w:val="24"/>
          </w:rPr>
          <w:t xml:space="preserve">and map to show the </w:t>
        </w:r>
        <w:r>
          <w:rPr>
            <w:rFonts w:ascii="Times" w:eastAsia="宋体" w:hAnsi="Times" w:cs="Arial"/>
            <w:color w:val="000000"/>
            <w:kern w:val="0"/>
            <w:sz w:val="24"/>
          </w:rPr>
          <w:t>allocation</w:t>
        </w:r>
        <w:r w:rsidRPr="007E466E">
          <w:rPr>
            <w:rFonts w:ascii="Times" w:eastAsia="宋体" w:hAnsi="Times" w:cs="Arial"/>
            <w:color w:val="000000"/>
            <w:kern w:val="0"/>
            <w:sz w:val="24"/>
          </w:rPr>
          <w:t xml:space="preserve"> of vaccines of different brands in different states</w:t>
        </w:r>
      </w:ins>
      <w:ins w:id="9" w:author="liu" w:date="2021-04-18T14:14:00Z">
        <w:r>
          <w:rPr>
            <w:rFonts w:ascii="Times" w:eastAsia="宋体" w:hAnsi="Times" w:cs="Arial"/>
            <w:color w:val="000000"/>
            <w:kern w:val="0"/>
            <w:sz w:val="24"/>
          </w:rPr>
          <w:t xml:space="preserve"> </w:t>
        </w:r>
        <w:r w:rsidRPr="007E466E">
          <w:rPr>
            <w:rFonts w:ascii="Times" w:eastAsia="宋体" w:hAnsi="Times" w:cs="Arial"/>
            <w:color w:val="000000"/>
            <w:kern w:val="0"/>
            <w:sz w:val="24"/>
          </w:rPr>
          <w:t>before 2021-03-31</w:t>
        </w:r>
      </w:ins>
      <w:ins w:id="10" w:author="liu" w:date="2021-04-18T14:13:00Z">
        <w:r>
          <w:rPr>
            <w:rFonts w:ascii="Times" w:eastAsia="宋体" w:hAnsi="Times" w:cs="Arial"/>
            <w:color w:val="000000"/>
            <w:kern w:val="0"/>
            <w:sz w:val="24"/>
          </w:rPr>
          <w:t>.</w:t>
        </w:r>
      </w:ins>
      <w:ins w:id="11" w:author="liu" w:date="2021-04-18T14:14:00Z">
        <w:r>
          <w:rPr>
            <w:rFonts w:ascii="Times" w:eastAsia="宋体" w:hAnsi="Times" w:cs="Arial"/>
            <w:color w:val="000000"/>
            <w:kern w:val="0"/>
            <w:sz w:val="24"/>
          </w:rPr>
          <w:t xml:space="preserve"> </w:t>
        </w:r>
      </w:ins>
    </w:p>
    <w:p w14:paraId="1DF904B3" w14:textId="77777777" w:rsidR="00973246" w:rsidRDefault="00973246" w:rsidP="00080E46">
      <w:pPr>
        <w:widowControl/>
        <w:ind w:firstLine="420"/>
        <w:jc w:val="left"/>
        <w:rPr>
          <w:ins w:id="12" w:author="liu" w:date="2021-04-18T14:16:00Z"/>
          <w:rFonts w:ascii="Times" w:eastAsia="宋体" w:hAnsi="Times" w:cs="Arial"/>
          <w:color w:val="000000"/>
          <w:kern w:val="0"/>
          <w:sz w:val="24"/>
        </w:rPr>
      </w:pPr>
    </w:p>
    <w:p w14:paraId="660C441C" w14:textId="2B001454" w:rsidR="007E466E" w:rsidRDefault="007E466E" w:rsidP="00080E46">
      <w:pPr>
        <w:widowControl/>
        <w:ind w:firstLine="420"/>
        <w:jc w:val="left"/>
        <w:rPr>
          <w:ins w:id="13" w:author="liu" w:date="2021-04-18T14:15:00Z"/>
          <w:rFonts w:ascii="Times" w:eastAsia="宋体" w:hAnsi="Times" w:cs="Arial"/>
          <w:color w:val="000000"/>
          <w:kern w:val="0"/>
          <w:sz w:val="24"/>
        </w:rPr>
      </w:pPr>
      <w:ins w:id="14" w:author="liu" w:date="2021-04-18T14:14:00Z">
        <w:r>
          <w:rPr>
            <w:rFonts w:ascii="Times" w:eastAsia="宋体" w:hAnsi="Times" w:cs="Arial"/>
            <w:color w:val="000000"/>
            <w:kern w:val="0"/>
            <w:sz w:val="24"/>
          </w:rPr>
          <w:lastRenderedPageBreak/>
          <w:t>S</w:t>
        </w:r>
      </w:ins>
      <w:ins w:id="15" w:author="liu" w:date="2021-04-18T14:15:00Z">
        <w:r>
          <w:rPr>
            <w:rFonts w:ascii="Times" w:eastAsia="宋体" w:hAnsi="Times" w:cs="Arial"/>
            <w:color w:val="000000"/>
            <w:kern w:val="0"/>
            <w:sz w:val="24"/>
          </w:rPr>
          <w:t xml:space="preserve">ource: </w:t>
        </w:r>
      </w:ins>
    </w:p>
    <w:p w14:paraId="5EDA5641" w14:textId="052C1810" w:rsidR="00973246" w:rsidRDefault="00973246" w:rsidP="00080E46">
      <w:pPr>
        <w:widowControl/>
        <w:ind w:firstLine="420"/>
        <w:jc w:val="left"/>
        <w:rPr>
          <w:ins w:id="16" w:author="liu" w:date="2021-04-18T14:15:00Z"/>
          <w:rFonts w:ascii="Times" w:eastAsia="宋体" w:hAnsi="Times" w:cs="Arial"/>
          <w:color w:val="000000"/>
          <w:kern w:val="0"/>
          <w:sz w:val="24"/>
        </w:rPr>
      </w:pPr>
      <w:ins w:id="17" w:author="liu" w:date="2021-04-18T14:15:00Z">
        <w:r>
          <w:rPr>
            <w:rFonts w:ascii="Times" w:eastAsia="宋体" w:hAnsi="Times" w:cs="Arial"/>
            <w:color w:val="000000"/>
            <w:kern w:val="0"/>
            <w:sz w:val="24"/>
          </w:rPr>
          <w:fldChar w:fldCharType="begin"/>
        </w:r>
        <w:r>
          <w:rPr>
            <w:rFonts w:ascii="Times" w:eastAsia="宋体" w:hAnsi="Times" w:cs="Arial"/>
            <w:color w:val="000000"/>
            <w:kern w:val="0"/>
            <w:sz w:val="24"/>
          </w:rPr>
          <w:instrText xml:space="preserve"> HYPERLINK "</w:instrText>
        </w:r>
        <w:r w:rsidRPr="00973246">
          <w:rPr>
            <w:rFonts w:ascii="Times" w:eastAsia="宋体" w:hAnsi="Times" w:cs="Arial"/>
            <w:color w:val="000000"/>
            <w:kern w:val="0"/>
            <w:sz w:val="24"/>
          </w:rPr>
          <w:instrText>https://data.cdc.gov/Vaccinations/COVID-19-Vaccine-Distribution-Allocations-by-Juris/saz5-9hgg</w:instrText>
        </w:r>
        <w:r>
          <w:rPr>
            <w:rFonts w:ascii="Times" w:eastAsia="宋体" w:hAnsi="Times" w:cs="Arial"/>
            <w:color w:val="000000"/>
            <w:kern w:val="0"/>
            <w:sz w:val="24"/>
          </w:rPr>
          <w:instrText xml:space="preserve">" </w:instrText>
        </w:r>
        <w:r>
          <w:rPr>
            <w:rFonts w:ascii="Times" w:eastAsia="宋体" w:hAnsi="Times" w:cs="Arial"/>
            <w:color w:val="000000"/>
            <w:kern w:val="0"/>
            <w:sz w:val="24"/>
          </w:rPr>
          <w:fldChar w:fldCharType="separate"/>
        </w:r>
        <w:r w:rsidRPr="00DD4DEB">
          <w:rPr>
            <w:rStyle w:val="a4"/>
            <w:rFonts w:ascii="Times" w:eastAsia="宋体" w:hAnsi="Times" w:cs="Arial"/>
            <w:kern w:val="0"/>
            <w:sz w:val="24"/>
          </w:rPr>
          <w:t>https://data.cdc.gov/Vaccinations/COVID-19-Vaccine-Distribution-Allocations-by-Juris/saz5-9hgg</w:t>
        </w:r>
        <w:r>
          <w:rPr>
            <w:rFonts w:ascii="Times" w:eastAsia="宋体" w:hAnsi="Times" w:cs="Arial"/>
            <w:color w:val="000000"/>
            <w:kern w:val="0"/>
            <w:sz w:val="24"/>
          </w:rPr>
          <w:fldChar w:fldCharType="end"/>
        </w:r>
      </w:ins>
    </w:p>
    <w:p w14:paraId="10AA5DD3" w14:textId="0229F06C" w:rsidR="00973246" w:rsidRPr="00973246" w:rsidRDefault="00973246" w:rsidP="00080E46">
      <w:pPr>
        <w:widowControl/>
        <w:ind w:firstLine="420"/>
        <w:jc w:val="left"/>
        <w:rPr>
          <w:ins w:id="18" w:author="liu" w:date="2021-04-18T14:14:00Z"/>
          <w:rFonts w:ascii="Times" w:eastAsia="宋体" w:hAnsi="Times" w:cs="Arial"/>
          <w:color w:val="000000"/>
          <w:kern w:val="0"/>
          <w:sz w:val="24"/>
        </w:rPr>
      </w:pPr>
      <w:ins w:id="19" w:author="liu" w:date="2021-04-18T14:15:00Z">
        <w:r w:rsidRPr="00973246">
          <w:rPr>
            <w:rFonts w:ascii="Times" w:eastAsia="宋体" w:hAnsi="Times" w:cs="Arial"/>
            <w:color w:val="000000"/>
            <w:kern w:val="0"/>
            <w:sz w:val="24"/>
          </w:rPr>
          <w:t>https://data.cdc.gov/Vaccinations/COVID-19-Vaccine-Distribution-Allocations-by-Juris/b7pe-5nws</w:t>
        </w:r>
      </w:ins>
    </w:p>
    <w:p w14:paraId="3644EAFD" w14:textId="77777777" w:rsidR="007E466E" w:rsidRPr="007E466E" w:rsidRDefault="007E466E" w:rsidP="00080E46">
      <w:pPr>
        <w:widowControl/>
        <w:ind w:firstLine="420"/>
        <w:jc w:val="left"/>
        <w:rPr>
          <w:ins w:id="20" w:author="liu" w:date="2021-04-18T14:09:00Z"/>
          <w:rFonts w:ascii="Times" w:eastAsia="宋体" w:hAnsi="Times" w:cs="Arial"/>
          <w:color w:val="000000"/>
          <w:kern w:val="0"/>
          <w:sz w:val="24"/>
        </w:rPr>
      </w:pPr>
    </w:p>
    <w:p w14:paraId="44A5AAAA" w14:textId="1A5F4528" w:rsidR="007E466E" w:rsidRPr="007E466E" w:rsidRDefault="007E466E" w:rsidP="00080E46">
      <w:pPr>
        <w:widowControl/>
        <w:ind w:firstLine="420"/>
        <w:jc w:val="left"/>
        <w:rPr>
          <w:ins w:id="21" w:author="liu" w:date="2021-04-18T14:06:00Z"/>
          <w:rFonts w:ascii="Times" w:eastAsia="宋体" w:hAnsi="Times" w:cs="Arial" w:hint="eastAsia"/>
          <w:color w:val="000000"/>
          <w:kern w:val="0"/>
          <w:sz w:val="24"/>
        </w:rPr>
      </w:pPr>
      <w:ins w:id="22" w:author="liu" w:date="2021-04-18T14:15:00Z">
        <w:r>
          <w:rPr>
            <w:rFonts w:ascii="Times" w:eastAsia="宋体" w:hAnsi="Times" w:cs="Arial" w:hint="eastAsia"/>
            <w:color w:val="000000"/>
            <w:kern w:val="0"/>
            <w:sz w:val="24"/>
          </w:rPr>
          <w:t>C</w:t>
        </w:r>
        <w:r>
          <w:rPr>
            <w:rFonts w:ascii="Times" w:eastAsia="宋体" w:hAnsi="Times" w:cs="Arial"/>
            <w:color w:val="000000"/>
            <w:kern w:val="0"/>
            <w:sz w:val="24"/>
          </w:rPr>
          <w:t>onclusion:</w:t>
        </w:r>
      </w:ins>
    </w:p>
    <w:p w14:paraId="46720814" w14:textId="02602691" w:rsidR="00080E46" w:rsidRPr="00080E46" w:rsidRDefault="00080E46" w:rsidP="00080E46">
      <w:pPr>
        <w:widowControl/>
        <w:ind w:firstLine="420"/>
        <w:jc w:val="left"/>
        <w:rPr>
          <w:ins w:id="23" w:author="liu" w:date="2021-04-18T13:57:00Z"/>
          <w:rFonts w:ascii="Times" w:eastAsia="宋体" w:hAnsi="Times" w:cs="Arial"/>
          <w:color w:val="000000"/>
          <w:kern w:val="0"/>
          <w:sz w:val="24"/>
        </w:rPr>
      </w:pPr>
      <w:ins w:id="24" w:author="liu" w:date="2021-04-18T13:57:00Z">
        <w:r w:rsidRPr="00080E46">
          <w:rPr>
            <w:rFonts w:ascii="Times" w:eastAsia="宋体" w:hAnsi="Times" w:cs="Arial"/>
            <w:color w:val="000000"/>
            <w:kern w:val="0"/>
            <w:sz w:val="24"/>
          </w:rPr>
          <w:t>The number of vaccine allocations in each state does not have a brand tendency. In every state, the number of vaccine allocations for the two brands is basically the same.</w:t>
        </w:r>
      </w:ins>
    </w:p>
    <w:p w14:paraId="17056EA2" w14:textId="77777777" w:rsidR="00080E46" w:rsidRPr="00080E46" w:rsidRDefault="00080E46" w:rsidP="00AC4031">
      <w:pPr>
        <w:widowControl/>
        <w:ind w:firstLine="420"/>
        <w:jc w:val="left"/>
        <w:rPr>
          <w:rFonts w:ascii="Times" w:eastAsia="宋体" w:hAnsi="Times" w:cs="宋体"/>
          <w:color w:val="000000"/>
          <w:kern w:val="0"/>
          <w:sz w:val="28"/>
          <w:szCs w:val="28"/>
        </w:rPr>
      </w:pPr>
    </w:p>
    <w:p w14:paraId="3B3ADC9B" w14:textId="0A9884C6" w:rsidR="00CF504E" w:rsidRDefault="00CF504E" w:rsidP="00AC4031">
      <w:pPr>
        <w:widowControl/>
        <w:ind w:firstLine="420"/>
        <w:jc w:val="left"/>
        <w:rPr>
          <w:ins w:id="25" w:author="liu" w:date="2021-04-18T13:58:00Z"/>
          <w:rFonts w:ascii="Times" w:eastAsia="宋体" w:hAnsi="Times" w:cs="宋体"/>
          <w:color w:val="000000"/>
          <w:kern w:val="0"/>
          <w:sz w:val="28"/>
          <w:szCs w:val="28"/>
        </w:rPr>
      </w:pPr>
      <w:r w:rsidRPr="00DD7D52">
        <w:rPr>
          <w:rFonts w:ascii="Times" w:eastAsia="宋体" w:hAnsi="Times" w:cs="宋体" w:hint="eastAsia"/>
          <w:color w:val="000000"/>
          <w:kern w:val="0"/>
          <w:sz w:val="28"/>
          <w:szCs w:val="28"/>
        </w:rPr>
        <w:t>#</w:t>
      </w:r>
      <w:r w:rsidRPr="00DD7D52">
        <w:rPr>
          <w:rFonts w:ascii="Times" w:eastAsia="宋体" w:hAnsi="Times" w:cs="宋体"/>
          <w:color w:val="000000"/>
          <w:kern w:val="0"/>
          <w:sz w:val="28"/>
          <w:szCs w:val="28"/>
        </w:rPr>
        <w:t xml:space="preserve"># </w:t>
      </w:r>
      <w:proofErr w:type="gramStart"/>
      <w:r w:rsidRPr="00DD7D52">
        <w:rPr>
          <w:rFonts w:ascii="Times" w:eastAsia="宋体" w:hAnsi="Times" w:cs="宋体"/>
          <w:color w:val="000000"/>
          <w:kern w:val="0"/>
          <w:sz w:val="28"/>
          <w:szCs w:val="28"/>
        </w:rPr>
        <w:t>report</w:t>
      </w:r>
      <w:proofErr w:type="gramEnd"/>
      <w:r w:rsidRPr="00DD7D52">
        <w:rPr>
          <w:rFonts w:ascii="Times" w:eastAsia="宋体" w:hAnsi="Times" w:cs="宋体"/>
          <w:color w:val="000000"/>
          <w:kern w:val="0"/>
          <w:sz w:val="28"/>
          <w:szCs w:val="28"/>
        </w:rPr>
        <w:t xml:space="preserve"> rate by state</w:t>
      </w:r>
    </w:p>
    <w:p w14:paraId="599CEA8F" w14:textId="1211B405" w:rsidR="005E77E9" w:rsidRDefault="004851CF" w:rsidP="00AC4031">
      <w:pPr>
        <w:widowControl/>
        <w:ind w:firstLine="420"/>
        <w:jc w:val="left"/>
        <w:rPr>
          <w:ins w:id="26" w:author="liu" w:date="2021-04-18T14:30:00Z"/>
          <w:rFonts w:ascii="Times" w:eastAsia="宋体" w:hAnsi="Times" w:cs="Arial"/>
          <w:color w:val="000000"/>
          <w:kern w:val="0"/>
          <w:sz w:val="24"/>
        </w:rPr>
      </w:pPr>
      <w:ins w:id="27" w:author="liu" w:date="2021-04-18T14:29:00Z">
        <w:r w:rsidRPr="007E466E">
          <w:rPr>
            <w:rFonts w:ascii="Times" w:eastAsia="宋体" w:hAnsi="Times" w:cs="Arial"/>
            <w:color w:val="000000"/>
            <w:kern w:val="0"/>
            <w:sz w:val="24"/>
          </w:rPr>
          <w:t xml:space="preserve">This part uses bar </w:t>
        </w:r>
        <w:r>
          <w:rPr>
            <w:rFonts w:ascii="Times" w:eastAsia="宋体" w:hAnsi="Times" w:cs="Arial"/>
            <w:color w:val="000000"/>
            <w:kern w:val="0"/>
            <w:sz w:val="24"/>
          </w:rPr>
          <w:t xml:space="preserve">chart </w:t>
        </w:r>
        <w:r w:rsidRPr="007E466E">
          <w:rPr>
            <w:rFonts w:ascii="Times" w:eastAsia="宋体" w:hAnsi="Times" w:cs="Arial"/>
            <w:color w:val="000000"/>
            <w:kern w:val="0"/>
            <w:sz w:val="24"/>
          </w:rPr>
          <w:t>and map to show</w:t>
        </w:r>
        <w:r w:rsidR="00DB60D9">
          <w:rPr>
            <w:rFonts w:ascii="Times" w:eastAsia="宋体" w:hAnsi="Times" w:cs="Arial"/>
            <w:color w:val="000000"/>
            <w:kern w:val="0"/>
            <w:sz w:val="24"/>
          </w:rPr>
          <w:t xml:space="preserve"> the </w:t>
        </w:r>
        <w:r w:rsidR="00DB60D9" w:rsidRPr="00DB60D9">
          <w:rPr>
            <w:rFonts w:ascii="Times" w:eastAsia="宋体" w:hAnsi="Times" w:cs="Arial"/>
            <w:color w:val="000000"/>
            <w:kern w:val="0"/>
            <w:sz w:val="24"/>
          </w:rPr>
          <w:t>side effect case report</w:t>
        </w:r>
        <w:r w:rsidR="00DB60D9">
          <w:rPr>
            <w:rFonts w:ascii="Times" w:eastAsia="宋体" w:hAnsi="Times" w:cs="Arial"/>
            <w:color w:val="000000"/>
            <w:kern w:val="0"/>
            <w:sz w:val="24"/>
          </w:rPr>
          <w:t xml:space="preserve"> rate </w:t>
        </w:r>
        <w:r w:rsidR="00DB60D9" w:rsidRPr="00DB60D9">
          <w:rPr>
            <w:rFonts w:ascii="Times" w:eastAsia="宋体" w:hAnsi="Times" w:cs="Arial"/>
            <w:color w:val="000000"/>
            <w:kern w:val="0"/>
            <w:sz w:val="24"/>
          </w:rPr>
          <w:t>(from 2020-12-14 to 2021-03-31) in 50 states and the District of Columbia</w:t>
        </w:r>
      </w:ins>
      <w:ins w:id="28" w:author="liu" w:date="2021-04-18T14:33:00Z">
        <w:r w:rsidR="00CB5769">
          <w:rPr>
            <w:rFonts w:ascii="Times" w:eastAsia="宋体" w:hAnsi="Times" w:cs="Arial"/>
            <w:color w:val="000000"/>
            <w:kern w:val="0"/>
            <w:sz w:val="24"/>
          </w:rPr>
          <w:t xml:space="preserve"> a</w:t>
        </w:r>
        <w:r w:rsidR="00CB5769" w:rsidRPr="00CB5769">
          <w:rPr>
            <w:rFonts w:ascii="Times" w:eastAsia="宋体" w:hAnsi="Times" w:cs="Arial"/>
            <w:color w:val="000000"/>
            <w:kern w:val="0"/>
            <w:sz w:val="24"/>
          </w:rPr>
          <w:t>nd the relationship between report rate and 2020 election result</w:t>
        </w:r>
      </w:ins>
      <w:ins w:id="29" w:author="liu" w:date="2021-04-18T14:29:00Z">
        <w:r w:rsidR="00DB60D9" w:rsidRPr="00DB60D9">
          <w:rPr>
            <w:rFonts w:ascii="Times" w:eastAsia="宋体" w:hAnsi="Times" w:cs="Arial"/>
            <w:color w:val="000000"/>
            <w:kern w:val="0"/>
            <w:sz w:val="24"/>
          </w:rPr>
          <w:t>.</w:t>
        </w:r>
      </w:ins>
      <w:ins w:id="30" w:author="liu" w:date="2021-04-18T14:30:00Z">
        <w:r w:rsidR="00DB60D9">
          <w:rPr>
            <w:rFonts w:ascii="Times" w:eastAsia="宋体" w:hAnsi="Times" w:cs="Arial"/>
            <w:color w:val="000000"/>
            <w:kern w:val="0"/>
            <w:sz w:val="24"/>
          </w:rPr>
          <w:t xml:space="preserve"> </w:t>
        </w:r>
      </w:ins>
    </w:p>
    <w:p w14:paraId="32161475" w14:textId="15F44E41" w:rsidR="00FC70F2" w:rsidRPr="00DB60D9" w:rsidRDefault="00CB3BBA" w:rsidP="00AC4031">
      <w:pPr>
        <w:widowControl/>
        <w:ind w:firstLine="420"/>
        <w:jc w:val="left"/>
        <w:rPr>
          <w:ins w:id="31" w:author="liu" w:date="2021-04-18T14:28:00Z"/>
          <w:rFonts w:ascii="Times" w:eastAsia="宋体" w:hAnsi="Times" w:cs="Arial"/>
          <w:color w:val="000000"/>
          <w:kern w:val="0"/>
          <w:sz w:val="24"/>
        </w:rPr>
      </w:pPr>
      <w:ins w:id="32" w:author="liu" w:date="2021-04-18T14:32:00Z">
        <w:r>
          <w:rPr>
            <w:rFonts w:ascii="Times" w:eastAsia="宋体" w:hAnsi="Times" w:cs="Arial"/>
            <w:color w:val="000000"/>
            <w:kern w:val="0"/>
            <w:sz w:val="24"/>
          </w:rPr>
          <w:t>T</w:t>
        </w:r>
        <w:r w:rsidRPr="00FC70F2">
          <w:rPr>
            <w:rFonts w:ascii="Times" w:eastAsia="宋体" w:hAnsi="Times" w:cs="Arial"/>
            <w:color w:val="000000"/>
            <w:kern w:val="0"/>
            <w:sz w:val="24"/>
          </w:rPr>
          <w:t>he report rate</w:t>
        </w:r>
        <w:r w:rsidRPr="00FC70F2">
          <w:rPr>
            <w:rFonts w:ascii="Times" w:eastAsia="宋体" w:hAnsi="Times" w:cs="Arial"/>
            <w:color w:val="000000"/>
            <w:kern w:val="0"/>
            <w:sz w:val="24"/>
          </w:rPr>
          <w:t xml:space="preserve"> </w:t>
        </w:r>
        <w:r>
          <w:rPr>
            <w:rFonts w:ascii="Times" w:eastAsia="宋体" w:hAnsi="Times" w:cs="Arial"/>
            <w:color w:val="000000"/>
            <w:kern w:val="0"/>
            <w:sz w:val="24"/>
          </w:rPr>
          <w:t>was calculated by d</w:t>
        </w:r>
      </w:ins>
      <w:ins w:id="33" w:author="liu" w:date="2021-04-18T14:31:00Z">
        <w:r w:rsidR="00FC70F2" w:rsidRPr="00FC70F2">
          <w:rPr>
            <w:rFonts w:ascii="Times" w:eastAsia="宋体" w:hAnsi="Times" w:cs="Arial"/>
            <w:color w:val="000000"/>
            <w:kern w:val="0"/>
            <w:sz w:val="24"/>
          </w:rPr>
          <w:t>ivid</w:t>
        </w:r>
      </w:ins>
      <w:ins w:id="34" w:author="liu" w:date="2021-04-18T14:32:00Z">
        <w:r>
          <w:rPr>
            <w:rFonts w:ascii="Times" w:eastAsia="宋体" w:hAnsi="Times" w:cs="Arial"/>
            <w:color w:val="000000"/>
            <w:kern w:val="0"/>
            <w:sz w:val="24"/>
          </w:rPr>
          <w:t>ing</w:t>
        </w:r>
      </w:ins>
      <w:ins w:id="35" w:author="liu" w:date="2021-04-18T14:31:00Z">
        <w:r w:rsidR="00FC70F2" w:rsidRPr="00FC70F2">
          <w:rPr>
            <w:rFonts w:ascii="Times" w:eastAsia="宋体" w:hAnsi="Times" w:cs="Arial"/>
            <w:color w:val="000000"/>
            <w:kern w:val="0"/>
            <w:sz w:val="24"/>
          </w:rPr>
          <w:t xml:space="preserve"> the number of cases in the </w:t>
        </w:r>
        <w:r w:rsidR="00FC70F2">
          <w:rPr>
            <w:rFonts w:ascii="Times" w:eastAsia="宋体" w:hAnsi="Times" w:cs="Arial"/>
            <w:color w:val="000000"/>
            <w:kern w:val="0"/>
            <w:sz w:val="24"/>
          </w:rPr>
          <w:t>VARES</w:t>
        </w:r>
        <w:r w:rsidR="00FC70F2" w:rsidRPr="00FC70F2">
          <w:rPr>
            <w:rFonts w:ascii="Times" w:eastAsia="宋体" w:hAnsi="Times" w:cs="Arial"/>
            <w:color w:val="000000"/>
            <w:kern w:val="0"/>
            <w:sz w:val="24"/>
          </w:rPr>
          <w:t xml:space="preserve"> data</w:t>
        </w:r>
      </w:ins>
      <w:ins w:id="36" w:author="liu" w:date="2021-04-18T14:32:00Z">
        <w:r w:rsidR="00FC70F2">
          <w:rPr>
            <w:rFonts w:ascii="Times" w:eastAsia="宋体" w:hAnsi="Times" w:cs="Arial"/>
            <w:color w:val="000000"/>
            <w:kern w:val="0"/>
            <w:sz w:val="24"/>
          </w:rPr>
          <w:t xml:space="preserve"> set</w:t>
        </w:r>
      </w:ins>
      <w:ins w:id="37" w:author="liu" w:date="2021-04-18T14:31:00Z">
        <w:r w:rsidR="00FC70F2" w:rsidRPr="00FC70F2">
          <w:rPr>
            <w:rFonts w:ascii="Times" w:eastAsia="宋体" w:hAnsi="Times" w:cs="Arial"/>
            <w:color w:val="000000"/>
            <w:kern w:val="0"/>
            <w:sz w:val="24"/>
          </w:rPr>
          <w:t xml:space="preserve"> by the number of people vaccinated in the daily</w:t>
        </w:r>
        <w:r w:rsidR="00FC70F2">
          <w:rPr>
            <w:rFonts w:ascii="Times" w:eastAsia="宋体" w:hAnsi="Times" w:cs="Arial"/>
            <w:color w:val="000000"/>
            <w:kern w:val="0"/>
            <w:sz w:val="24"/>
          </w:rPr>
          <w:t xml:space="preserve"> administered</w:t>
        </w:r>
        <w:r w:rsidR="00FC70F2" w:rsidRPr="00FC70F2">
          <w:rPr>
            <w:rFonts w:ascii="Times" w:eastAsia="宋体" w:hAnsi="Times" w:cs="Arial"/>
            <w:color w:val="000000"/>
            <w:kern w:val="0"/>
            <w:sz w:val="24"/>
          </w:rPr>
          <w:t xml:space="preserve"> data</w:t>
        </w:r>
        <w:r w:rsidR="00FC70F2">
          <w:rPr>
            <w:rFonts w:ascii="Times" w:eastAsia="宋体" w:hAnsi="Times" w:cs="Arial"/>
            <w:color w:val="000000"/>
            <w:kern w:val="0"/>
            <w:sz w:val="24"/>
          </w:rPr>
          <w:t xml:space="preserve"> set</w:t>
        </w:r>
      </w:ins>
      <w:ins w:id="38" w:author="liu" w:date="2021-04-18T14:32:00Z">
        <w:r>
          <w:rPr>
            <w:rFonts w:ascii="Times" w:eastAsia="宋体" w:hAnsi="Times" w:cs="Arial"/>
            <w:color w:val="000000"/>
            <w:kern w:val="0"/>
            <w:sz w:val="24"/>
          </w:rPr>
          <w:t>.</w:t>
        </w:r>
      </w:ins>
    </w:p>
    <w:p w14:paraId="5FD12AE4" w14:textId="77777777" w:rsidR="00C77CE5" w:rsidRDefault="00C77CE5" w:rsidP="00AC4031">
      <w:pPr>
        <w:widowControl/>
        <w:ind w:firstLine="420"/>
        <w:jc w:val="left"/>
        <w:rPr>
          <w:ins w:id="39" w:author="liu" w:date="2021-04-18T14:16:00Z"/>
          <w:rFonts w:ascii="Times" w:eastAsia="宋体" w:hAnsi="Times" w:cs="Arial" w:hint="eastAsia"/>
          <w:color w:val="000000"/>
          <w:kern w:val="0"/>
          <w:sz w:val="24"/>
        </w:rPr>
      </w:pPr>
    </w:p>
    <w:p w14:paraId="09C30255" w14:textId="310765EC" w:rsidR="005E77E9" w:rsidRDefault="005E77E9" w:rsidP="00AC4031">
      <w:pPr>
        <w:widowControl/>
        <w:ind w:firstLine="420"/>
        <w:jc w:val="left"/>
        <w:rPr>
          <w:ins w:id="40" w:author="liu" w:date="2021-04-18T14:16:00Z"/>
          <w:rFonts w:ascii="Times" w:eastAsia="宋体" w:hAnsi="Times" w:cs="Arial" w:hint="eastAsia"/>
          <w:color w:val="000000"/>
          <w:kern w:val="0"/>
          <w:sz w:val="24"/>
        </w:rPr>
      </w:pPr>
      <w:ins w:id="41" w:author="liu" w:date="2021-04-18T14:16:00Z">
        <w:r>
          <w:rPr>
            <w:rFonts w:ascii="Times" w:eastAsia="宋体" w:hAnsi="Times" w:cs="Arial" w:hint="eastAsia"/>
            <w:color w:val="000000"/>
            <w:kern w:val="0"/>
            <w:sz w:val="24"/>
          </w:rPr>
          <w:t>S</w:t>
        </w:r>
        <w:r>
          <w:rPr>
            <w:rFonts w:ascii="Times" w:eastAsia="宋体" w:hAnsi="Times" w:cs="Arial"/>
            <w:color w:val="000000"/>
            <w:kern w:val="0"/>
            <w:sz w:val="24"/>
          </w:rPr>
          <w:t>ource:</w:t>
        </w:r>
      </w:ins>
    </w:p>
    <w:p w14:paraId="08DFCDCC" w14:textId="3B3C9581" w:rsidR="005E77E9" w:rsidRDefault="00C77CE5" w:rsidP="00AC4031">
      <w:pPr>
        <w:widowControl/>
        <w:ind w:firstLine="420"/>
        <w:jc w:val="left"/>
        <w:rPr>
          <w:ins w:id="42" w:author="liu" w:date="2021-04-18T14:28:00Z"/>
          <w:rFonts w:ascii="Times" w:eastAsia="宋体" w:hAnsi="Times" w:cs="Arial"/>
          <w:color w:val="000000"/>
          <w:kern w:val="0"/>
          <w:sz w:val="24"/>
        </w:rPr>
      </w:pPr>
      <w:commentRangeStart w:id="43"/>
      <w:proofErr w:type="gramStart"/>
      <w:ins w:id="44" w:author="liu" w:date="2021-04-18T14:27:00Z">
        <w:r w:rsidRPr="00C77CE5">
          <w:rPr>
            <w:rFonts w:ascii="Times" w:eastAsia="宋体" w:hAnsi="Times" w:cs="Arial"/>
            <w:color w:val="000000"/>
            <w:kern w:val="0"/>
            <w:sz w:val="24"/>
          </w:rPr>
          <w:t>us</w:t>
        </w:r>
        <w:commentRangeEnd w:id="43"/>
        <w:r>
          <w:rPr>
            <w:rStyle w:val="a7"/>
          </w:rPr>
          <w:commentReference w:id="43"/>
        </w:r>
        <w:r w:rsidRPr="00C77CE5">
          <w:rPr>
            <w:rFonts w:ascii="Times" w:eastAsia="宋体" w:hAnsi="Times" w:cs="Arial"/>
            <w:color w:val="000000"/>
            <w:kern w:val="0"/>
            <w:sz w:val="24"/>
          </w:rPr>
          <w:t>-daily-covid-vaccine-doses-administered.csv</w:t>
        </w:r>
      </w:ins>
      <w:proofErr w:type="gramEnd"/>
    </w:p>
    <w:p w14:paraId="50F66EBF" w14:textId="5E8ED2B4" w:rsidR="00C77CE5" w:rsidRPr="00C77CE5" w:rsidRDefault="00FC70F2" w:rsidP="00AC4031">
      <w:pPr>
        <w:widowControl/>
        <w:ind w:firstLine="420"/>
        <w:jc w:val="left"/>
        <w:rPr>
          <w:ins w:id="45" w:author="liu" w:date="2021-04-18T14:16:00Z"/>
          <w:rFonts w:ascii="Times" w:eastAsia="宋体" w:hAnsi="Times" w:cs="Arial"/>
          <w:color w:val="000000"/>
          <w:kern w:val="0"/>
          <w:sz w:val="24"/>
        </w:rPr>
      </w:pPr>
      <w:ins w:id="46" w:author="liu" w:date="2021-04-18T14:32:00Z">
        <w:r>
          <w:rPr>
            <w:rFonts w:ascii="Times" w:eastAsia="宋体" w:hAnsi="Times" w:cs="Arial"/>
            <w:color w:val="000000"/>
            <w:kern w:val="0"/>
            <w:sz w:val="24"/>
          </w:rPr>
          <w:t xml:space="preserve">VARES data set: </w:t>
        </w:r>
      </w:ins>
      <w:ins w:id="47" w:author="liu" w:date="2021-04-18T14:28:00Z">
        <w:r w:rsidR="00C77CE5" w:rsidRPr="00C77CE5">
          <w:rPr>
            <w:rFonts w:ascii="Times" w:eastAsia="宋体" w:hAnsi="Times" w:cs="Arial"/>
            <w:color w:val="000000"/>
            <w:kern w:val="0"/>
            <w:sz w:val="24"/>
          </w:rPr>
          <w:t>https://www.kaggle.com/ayushggarg/covid19-vaccine-adverse-reactions</w:t>
        </w:r>
      </w:ins>
    </w:p>
    <w:p w14:paraId="0CE6B539" w14:textId="16FBB208" w:rsidR="005E77E9" w:rsidRPr="004527E7" w:rsidRDefault="004527E7" w:rsidP="00AC4031">
      <w:pPr>
        <w:widowControl/>
        <w:ind w:firstLine="420"/>
        <w:jc w:val="left"/>
        <w:rPr>
          <w:ins w:id="48" w:author="liu" w:date="2021-04-18T14:33:00Z"/>
          <w:rFonts w:ascii="Times" w:eastAsia="宋体" w:hAnsi="Times" w:cs="Arial"/>
          <w:color w:val="000000"/>
          <w:kern w:val="0"/>
          <w:sz w:val="24"/>
        </w:rPr>
      </w:pPr>
      <w:ins w:id="49" w:author="liu" w:date="2021-04-18T14:33:00Z">
        <w:r w:rsidRPr="004527E7">
          <w:rPr>
            <w:rFonts w:ascii="Times" w:eastAsia="宋体" w:hAnsi="Times" w:cs="Arial"/>
            <w:color w:val="000000"/>
            <w:kern w:val="0"/>
            <w:sz w:val="24"/>
          </w:rPr>
          <w:t>The results of the state elections come from the data provided in the Week 5 lecture.</w:t>
        </w:r>
      </w:ins>
    </w:p>
    <w:p w14:paraId="6511539D" w14:textId="77777777" w:rsidR="004527E7" w:rsidRDefault="004527E7" w:rsidP="00AC4031">
      <w:pPr>
        <w:widowControl/>
        <w:ind w:firstLine="420"/>
        <w:jc w:val="left"/>
        <w:rPr>
          <w:ins w:id="50" w:author="liu" w:date="2021-04-18T14:16:00Z"/>
          <w:rFonts w:ascii="Times" w:eastAsia="宋体" w:hAnsi="Times" w:cs="Arial" w:hint="eastAsia"/>
          <w:color w:val="000000"/>
          <w:kern w:val="0"/>
          <w:sz w:val="24"/>
        </w:rPr>
      </w:pPr>
    </w:p>
    <w:p w14:paraId="73DF5B65" w14:textId="0A520D95" w:rsidR="005E77E9" w:rsidRDefault="005E77E9" w:rsidP="00AC4031">
      <w:pPr>
        <w:widowControl/>
        <w:ind w:firstLine="420"/>
        <w:jc w:val="left"/>
        <w:rPr>
          <w:ins w:id="51" w:author="liu" w:date="2021-04-18T14:16:00Z"/>
          <w:rFonts w:ascii="Times" w:eastAsia="宋体" w:hAnsi="Times" w:cs="Arial"/>
          <w:color w:val="000000"/>
          <w:kern w:val="0"/>
          <w:sz w:val="24"/>
        </w:rPr>
      </w:pPr>
      <w:ins w:id="52" w:author="liu" w:date="2021-04-18T14:16:00Z">
        <w:r>
          <w:rPr>
            <w:rFonts w:ascii="Times" w:eastAsia="宋体" w:hAnsi="Times" w:cs="Arial" w:hint="eastAsia"/>
            <w:color w:val="000000"/>
            <w:kern w:val="0"/>
            <w:sz w:val="24"/>
          </w:rPr>
          <w:t>C</w:t>
        </w:r>
        <w:r>
          <w:rPr>
            <w:rFonts w:ascii="Times" w:eastAsia="宋体" w:hAnsi="Times" w:cs="Arial"/>
            <w:color w:val="000000"/>
            <w:kern w:val="0"/>
            <w:sz w:val="24"/>
          </w:rPr>
          <w:t>onclusion:</w:t>
        </w:r>
      </w:ins>
    </w:p>
    <w:p w14:paraId="44B5FF3F" w14:textId="58629938" w:rsidR="00080E46" w:rsidRPr="00080E46" w:rsidRDefault="009C4D24" w:rsidP="00AC4031">
      <w:pPr>
        <w:widowControl/>
        <w:ind w:firstLine="420"/>
        <w:jc w:val="left"/>
        <w:rPr>
          <w:rFonts w:ascii="Times" w:eastAsia="宋体" w:hAnsi="Times" w:cs="Arial"/>
          <w:color w:val="000000"/>
          <w:kern w:val="0"/>
          <w:sz w:val="24"/>
        </w:rPr>
      </w:pPr>
      <w:ins w:id="53" w:author="liu" w:date="2021-04-18T14:05:00Z">
        <w:r w:rsidRPr="009C4D24">
          <w:rPr>
            <w:rFonts w:ascii="Times" w:eastAsia="宋体" w:hAnsi="Times" w:cs="Arial"/>
            <w:color w:val="000000"/>
            <w:kern w:val="0"/>
            <w:sz w:val="24"/>
          </w:rPr>
          <w:t>The report rate in the northeast and northwest regions is higher than other regions</w:t>
        </w:r>
        <w:r>
          <w:rPr>
            <w:rFonts w:ascii="Times" w:eastAsia="宋体" w:hAnsi="Times" w:cs="Arial"/>
            <w:color w:val="000000"/>
            <w:kern w:val="0"/>
            <w:sz w:val="24"/>
          </w:rPr>
          <w:t xml:space="preserve">. </w:t>
        </w:r>
      </w:ins>
      <w:ins w:id="54" w:author="liu" w:date="2021-04-18T13:58:00Z">
        <w:r w:rsidR="00080E46" w:rsidRPr="00080E46">
          <w:rPr>
            <w:rFonts w:ascii="Times" w:eastAsia="宋体" w:hAnsi="Times" w:cs="Arial"/>
            <w:color w:val="000000"/>
            <w:kern w:val="0"/>
            <w:sz w:val="24"/>
          </w:rPr>
          <w:t>The reporting rate of vaccine side effects in each state does not seem to be significantly related to the party’s victory in the 2020 election. But New York has the highest reporting rate, more than double that of Montana, the second highest.</w:t>
        </w:r>
      </w:ins>
    </w:p>
    <w:p w14:paraId="7D8B84FD" w14:textId="54E3DD84" w:rsidR="00CF504E" w:rsidRPr="00DD7D52" w:rsidDel="00080E46" w:rsidRDefault="00CF504E" w:rsidP="00AC4031">
      <w:pPr>
        <w:widowControl/>
        <w:ind w:firstLine="420"/>
        <w:jc w:val="left"/>
        <w:rPr>
          <w:del w:id="55" w:author="liu" w:date="2021-04-18T13:57:00Z"/>
          <w:rFonts w:ascii="Times" w:eastAsia="宋体" w:hAnsi="Times" w:cs="宋体"/>
          <w:color w:val="000000"/>
          <w:kern w:val="0"/>
          <w:sz w:val="28"/>
          <w:szCs w:val="28"/>
        </w:rPr>
      </w:pPr>
      <w:del w:id="56" w:author="liu" w:date="2021-04-18T13:57:00Z">
        <w:r w:rsidRPr="00DD7D52" w:rsidDel="00080E46">
          <w:rPr>
            <w:rFonts w:ascii="Times" w:eastAsia="宋体" w:hAnsi="Times" w:cs="宋体" w:hint="eastAsia"/>
            <w:color w:val="000000"/>
            <w:kern w:val="0"/>
            <w:sz w:val="28"/>
            <w:szCs w:val="28"/>
          </w:rPr>
          <w:delText>#</w:delText>
        </w:r>
        <w:r w:rsidRPr="00DD7D52" w:rsidDel="00080E46">
          <w:rPr>
            <w:rFonts w:ascii="Times" w:eastAsia="宋体" w:hAnsi="Times" w:cs="宋体"/>
            <w:color w:val="000000"/>
            <w:kern w:val="0"/>
            <w:sz w:val="28"/>
            <w:szCs w:val="28"/>
          </w:rPr>
          <w:delText xml:space="preserve"># report rate by facility </w:delText>
        </w:r>
      </w:del>
    </w:p>
    <w:p w14:paraId="50636D0E" w14:textId="77777777" w:rsidR="00C85307" w:rsidRDefault="00CF504E" w:rsidP="00CF504E">
      <w:pPr>
        <w:widowControl/>
        <w:jc w:val="left"/>
        <w:rPr>
          <w:rFonts w:ascii="Times" w:eastAsia="宋体" w:hAnsi="Times" w:cs="Arial"/>
          <w:b/>
          <w:bCs/>
          <w:color w:val="000000"/>
          <w:kern w:val="0"/>
          <w:sz w:val="32"/>
          <w:szCs w:val="32"/>
        </w:rPr>
      </w:pPr>
      <w:proofErr w:type="gramStart"/>
      <w:r>
        <w:rPr>
          <w:rFonts w:ascii="Times" w:eastAsia="宋体" w:hAnsi="Times" w:cs="Arial"/>
          <w:b/>
          <w:bCs/>
          <w:color w:val="000000"/>
          <w:kern w:val="0"/>
          <w:sz w:val="32"/>
          <w:szCs w:val="32"/>
        </w:rPr>
        <w:t>3.</w:t>
      </w:r>
      <w:r w:rsidR="00D1570F" w:rsidRPr="00CF504E">
        <w:rPr>
          <w:rFonts w:ascii="Times" w:eastAsia="宋体" w:hAnsi="Times" w:cs="Arial"/>
          <w:b/>
          <w:bCs/>
          <w:color w:val="000000"/>
          <w:kern w:val="0"/>
          <w:sz w:val="32"/>
          <w:szCs w:val="32"/>
        </w:rPr>
        <w:t>#</w:t>
      </w:r>
      <w:proofErr w:type="gramEnd"/>
      <w:r w:rsidR="0006377E" w:rsidRPr="00CF504E">
        <w:rPr>
          <w:rFonts w:ascii="Times" w:eastAsia="宋体" w:hAnsi="Times" w:cs="Arial"/>
          <w:b/>
          <w:bCs/>
          <w:color w:val="000000"/>
          <w:kern w:val="0"/>
          <w:sz w:val="32"/>
          <w:szCs w:val="32"/>
        </w:rPr>
        <w:t>When</w:t>
      </w:r>
      <w:r w:rsidR="00D1570F" w:rsidRPr="00CF504E">
        <w:rPr>
          <w:rFonts w:ascii="Times" w:eastAsia="宋体" w:hAnsi="Times" w:cs="Arial"/>
          <w:b/>
          <w:bCs/>
          <w:color w:val="000000"/>
          <w:kern w:val="0"/>
          <w:sz w:val="32"/>
          <w:szCs w:val="32"/>
        </w:rPr>
        <w:t xml:space="preserve"> did side effects kick in ?</w:t>
      </w:r>
      <w:r w:rsidR="008D0837">
        <w:rPr>
          <w:rFonts w:ascii="Times" w:eastAsia="宋体" w:hAnsi="Times" w:cs="Arial"/>
          <w:b/>
          <w:bCs/>
          <w:color w:val="000000"/>
          <w:kern w:val="0"/>
          <w:sz w:val="32"/>
          <w:szCs w:val="32"/>
        </w:rPr>
        <w:t xml:space="preserve"> </w:t>
      </w:r>
    </w:p>
    <w:p w14:paraId="0D075918" w14:textId="3B41D455" w:rsidR="00C85307" w:rsidRDefault="008D0837" w:rsidP="00CF504E">
      <w:pPr>
        <w:widowControl/>
        <w:jc w:val="left"/>
        <w:rPr>
          <w:rFonts w:ascii="Times" w:eastAsia="宋体" w:hAnsi="Times" w:cs="Arial"/>
          <w:color w:val="000000"/>
          <w:kern w:val="0"/>
          <w:sz w:val="24"/>
        </w:rPr>
      </w:pPr>
      <w:r w:rsidRPr="00546162">
        <w:rPr>
          <w:rFonts w:ascii="Times" w:eastAsia="宋体" w:hAnsi="Times" w:cs="Arial"/>
          <w:color w:val="000000"/>
          <w:kern w:val="0"/>
          <w:sz w:val="24"/>
        </w:rPr>
        <w:t>(bar chart</w:t>
      </w:r>
      <w:r w:rsidR="00C85307">
        <w:rPr>
          <w:rFonts w:ascii="Times" w:eastAsia="宋体" w:hAnsi="Times" w:cs="Arial" w:hint="eastAsia"/>
          <w:color w:val="000000"/>
          <w:kern w:val="0"/>
          <w:sz w:val="24"/>
        </w:rPr>
        <w:t>,</w:t>
      </w:r>
      <w:r w:rsidR="00C85307">
        <w:rPr>
          <w:rFonts w:ascii="Times" w:eastAsia="宋体" w:hAnsi="Times" w:cs="Arial"/>
          <w:color w:val="000000"/>
          <w:kern w:val="0"/>
          <w:sz w:val="24"/>
        </w:rPr>
        <w:t xml:space="preserve"> taking average value for different age group and sex)</w:t>
      </w:r>
    </w:p>
    <w:p w14:paraId="20C170ED" w14:textId="25DB41C7" w:rsidR="00D1570F" w:rsidRPr="00546162" w:rsidRDefault="00C85307" w:rsidP="00CF504E">
      <w:pPr>
        <w:widowControl/>
        <w:jc w:val="left"/>
        <w:rPr>
          <w:rFonts w:ascii="Times" w:eastAsia="宋体" w:hAnsi="Times" w:cs="Arial"/>
          <w:color w:val="000000"/>
          <w:kern w:val="0"/>
          <w:sz w:val="24"/>
        </w:rPr>
      </w:pPr>
      <w:r>
        <w:rPr>
          <w:rFonts w:ascii="Times" w:eastAsia="宋体" w:hAnsi="Times" w:cs="Arial"/>
          <w:color w:val="000000"/>
          <w:kern w:val="0"/>
          <w:sz w:val="24"/>
        </w:rPr>
        <w:t xml:space="preserve">(tried </w:t>
      </w:r>
      <w:r w:rsidR="008D0837" w:rsidRPr="00546162">
        <w:rPr>
          <w:rFonts w:ascii="Times" w:eastAsia="宋体" w:hAnsi="Times" w:cs="Arial"/>
          <w:color w:val="000000"/>
          <w:kern w:val="0"/>
          <w:sz w:val="24"/>
        </w:rPr>
        <w:t>line chart</w:t>
      </w:r>
      <w:r>
        <w:rPr>
          <w:rFonts w:ascii="Times" w:eastAsia="宋体" w:hAnsi="Times" w:cs="Arial"/>
          <w:color w:val="000000"/>
          <w:kern w:val="0"/>
          <w:sz w:val="24"/>
        </w:rPr>
        <w:t>, but it</w:t>
      </w:r>
      <w:r w:rsidR="008D0837" w:rsidRPr="00546162">
        <w:rPr>
          <w:rFonts w:ascii="Times" w:eastAsia="宋体" w:hAnsi="Times" w:cs="Arial"/>
          <w:color w:val="000000"/>
          <w:kern w:val="0"/>
          <w:sz w:val="24"/>
        </w:rPr>
        <w:t xml:space="preserve"> </w:t>
      </w:r>
      <w:r>
        <w:rPr>
          <w:rFonts w:ascii="Times" w:eastAsia="宋体" w:hAnsi="Times" w:cs="Arial"/>
          <w:color w:val="000000"/>
          <w:kern w:val="0"/>
          <w:sz w:val="24"/>
        </w:rPr>
        <w:t>took</w:t>
      </w:r>
      <w:r w:rsidR="008D0837" w:rsidRPr="00546162">
        <w:rPr>
          <w:rFonts w:ascii="Times" w:eastAsia="宋体" w:hAnsi="Times" w:cs="Arial"/>
          <w:color w:val="000000"/>
          <w:kern w:val="0"/>
          <w:sz w:val="24"/>
        </w:rPr>
        <w:t xml:space="preserve"> extreme values into consideration</w:t>
      </w:r>
      <w:r>
        <w:rPr>
          <w:rFonts w:ascii="Times" w:eastAsia="宋体" w:hAnsi="Times" w:cs="Arial"/>
          <w:color w:val="000000"/>
          <w:kern w:val="0"/>
          <w:sz w:val="24"/>
        </w:rPr>
        <w:t>, the displaying is not very nice. I guess average makes more sense, instead of showing value for every age</w:t>
      </w:r>
      <w:r w:rsidR="008D0837" w:rsidRPr="00546162">
        <w:rPr>
          <w:rFonts w:ascii="Times" w:eastAsia="宋体" w:hAnsi="Times" w:cs="Arial"/>
          <w:color w:val="000000"/>
          <w:kern w:val="0"/>
          <w:sz w:val="24"/>
        </w:rPr>
        <w:t>)</w:t>
      </w:r>
    </w:p>
    <w:p w14:paraId="6A4366B6" w14:textId="36C835D3" w:rsidR="00AC4031" w:rsidRPr="00AC4031" w:rsidRDefault="00CF504E" w:rsidP="00CF504E">
      <w:pPr>
        <w:widowControl/>
        <w:jc w:val="left"/>
        <w:rPr>
          <w:rFonts w:ascii="Times" w:eastAsia="宋体" w:hAnsi="Times" w:cs="Arial"/>
          <w:b/>
          <w:bCs/>
          <w:color w:val="000000"/>
          <w:kern w:val="0"/>
          <w:sz w:val="32"/>
          <w:szCs w:val="32"/>
        </w:rPr>
      </w:pPr>
      <w:r>
        <w:rPr>
          <w:rFonts w:ascii="Times" w:eastAsia="宋体" w:hAnsi="Times" w:cs="Arial"/>
          <w:b/>
          <w:bCs/>
          <w:color w:val="000000"/>
          <w:kern w:val="0"/>
          <w:sz w:val="32"/>
          <w:szCs w:val="32"/>
        </w:rPr>
        <w:t>4.</w:t>
      </w:r>
      <w:r w:rsidR="00D1570F" w:rsidRPr="00CF504E">
        <w:rPr>
          <w:rFonts w:ascii="Times" w:eastAsia="宋体" w:hAnsi="Times" w:cs="Arial"/>
          <w:b/>
          <w:bCs/>
          <w:color w:val="000000"/>
          <w:kern w:val="0"/>
          <w:sz w:val="32"/>
          <w:szCs w:val="32"/>
        </w:rPr>
        <w:t>#</w:t>
      </w:r>
      <w:r w:rsidR="0006377E" w:rsidRPr="00CF504E">
        <w:rPr>
          <w:rFonts w:ascii="Times" w:eastAsia="宋体" w:hAnsi="Times" w:cs="Arial"/>
          <w:b/>
          <w:bCs/>
          <w:color w:val="000000"/>
          <w:kern w:val="0"/>
          <w:sz w:val="32"/>
          <w:szCs w:val="32"/>
        </w:rPr>
        <w:t>What</w:t>
      </w:r>
      <w:r w:rsidR="00D1570F" w:rsidRPr="00CF504E">
        <w:rPr>
          <w:rFonts w:ascii="Times" w:eastAsia="宋体" w:hAnsi="Times" w:cs="Arial"/>
          <w:b/>
          <w:bCs/>
          <w:color w:val="000000"/>
          <w:kern w:val="0"/>
          <w:sz w:val="32"/>
          <w:szCs w:val="32"/>
        </w:rPr>
        <w:t xml:space="preserve"> are the</w:t>
      </w:r>
      <w:r w:rsidR="00AC4031">
        <w:rPr>
          <w:rFonts w:ascii="Times" w:eastAsia="宋体" w:hAnsi="Times" w:cs="Arial"/>
          <w:b/>
          <w:bCs/>
          <w:color w:val="000000"/>
          <w:kern w:val="0"/>
          <w:sz w:val="32"/>
          <w:szCs w:val="32"/>
        </w:rPr>
        <w:t xml:space="preserve"> side effects</w:t>
      </w:r>
      <w:r w:rsidR="00D1570F" w:rsidRPr="00CF504E">
        <w:rPr>
          <w:rFonts w:ascii="Times" w:eastAsia="宋体" w:hAnsi="Times" w:cs="Arial"/>
          <w:b/>
          <w:bCs/>
          <w:color w:val="000000"/>
          <w:kern w:val="0"/>
          <w:sz w:val="32"/>
          <w:szCs w:val="32"/>
        </w:rPr>
        <w:t xml:space="preserve"> symptoms</w:t>
      </w:r>
      <w:r w:rsidR="00AC4031">
        <w:rPr>
          <w:rFonts w:ascii="Times" w:eastAsia="宋体" w:hAnsi="Times" w:cs="Arial"/>
          <w:b/>
          <w:bCs/>
          <w:color w:val="000000"/>
          <w:kern w:val="0"/>
          <w:sz w:val="32"/>
          <w:szCs w:val="32"/>
        </w:rPr>
        <w:t>?</w:t>
      </w:r>
    </w:p>
    <w:p w14:paraId="3EE81BCB" w14:textId="064E13B2" w:rsidR="00AC4031" w:rsidRDefault="00AC4031" w:rsidP="00DD7D52">
      <w:pPr>
        <w:widowControl/>
        <w:ind w:firstLine="420"/>
        <w:jc w:val="left"/>
        <w:rPr>
          <w:rFonts w:ascii="Times" w:eastAsia="宋体" w:hAnsi="Times" w:cs="宋体"/>
          <w:color w:val="000000"/>
          <w:kern w:val="0"/>
          <w:sz w:val="28"/>
          <w:szCs w:val="28"/>
        </w:rPr>
      </w:pPr>
      <w:r w:rsidRPr="00DD7D52">
        <w:rPr>
          <w:rFonts w:ascii="Times" w:eastAsia="宋体" w:hAnsi="Times" w:cs="宋体" w:hint="eastAsia"/>
          <w:color w:val="000000"/>
          <w:kern w:val="0"/>
          <w:sz w:val="28"/>
          <w:szCs w:val="28"/>
        </w:rPr>
        <w:t>#</w:t>
      </w:r>
      <w:r w:rsidRPr="00DD7D52">
        <w:rPr>
          <w:rFonts w:ascii="Times" w:eastAsia="宋体" w:hAnsi="Times" w:cs="宋体"/>
          <w:color w:val="000000"/>
          <w:kern w:val="0"/>
          <w:sz w:val="28"/>
          <w:szCs w:val="28"/>
        </w:rPr>
        <w:t xml:space="preserve"># top 10 common symptoms </w:t>
      </w:r>
      <w:r w:rsidR="00C85307">
        <w:rPr>
          <w:rFonts w:ascii="Times" w:eastAsia="宋体" w:hAnsi="Times" w:cs="宋体"/>
          <w:color w:val="000000"/>
          <w:kern w:val="0"/>
          <w:sz w:val="28"/>
          <w:szCs w:val="28"/>
        </w:rPr>
        <w:t>(bar chart)</w:t>
      </w:r>
    </w:p>
    <w:p w14:paraId="4778E3AF" w14:textId="56CA8BA7" w:rsidR="00546162" w:rsidRPr="00DD7D52" w:rsidRDefault="00546162" w:rsidP="00DD7D52">
      <w:pPr>
        <w:widowControl/>
        <w:ind w:firstLine="420"/>
        <w:jc w:val="left"/>
        <w:rPr>
          <w:rFonts w:ascii="Times" w:eastAsia="宋体" w:hAnsi="Times" w:cs="宋体"/>
          <w:color w:val="000000"/>
          <w:kern w:val="0"/>
          <w:sz w:val="28"/>
          <w:szCs w:val="28"/>
        </w:rPr>
      </w:pPr>
      <w:r>
        <w:rPr>
          <w:rFonts w:ascii="Times" w:eastAsia="宋体" w:hAnsi="Times" w:cs="宋体" w:hint="eastAsia"/>
          <w:color w:val="000000"/>
          <w:kern w:val="0"/>
          <w:sz w:val="28"/>
          <w:szCs w:val="28"/>
        </w:rPr>
        <w:lastRenderedPageBreak/>
        <w:t>#</w:t>
      </w:r>
      <w:r>
        <w:rPr>
          <w:rFonts w:ascii="Times" w:eastAsia="宋体" w:hAnsi="Times" w:cs="宋体"/>
          <w:color w:val="000000"/>
          <w:kern w:val="0"/>
          <w:sz w:val="28"/>
          <w:szCs w:val="28"/>
        </w:rPr>
        <w:t>#emotional words in symptoms description(how do people feel)</w:t>
      </w:r>
      <w:r w:rsidR="00C85307">
        <w:rPr>
          <w:rFonts w:ascii="Times" w:eastAsia="宋体" w:hAnsi="Times" w:cs="宋体"/>
          <w:color w:val="000000"/>
          <w:kern w:val="0"/>
          <w:sz w:val="28"/>
          <w:szCs w:val="28"/>
        </w:rPr>
        <w:t xml:space="preserve"> (facet)</w:t>
      </w:r>
    </w:p>
    <w:p w14:paraId="271B64A4" w14:textId="24503A7F" w:rsidR="00AF195E" w:rsidRDefault="00AC4031">
      <w:pPr>
        <w:rPr>
          <w:ins w:id="57" w:author="liu" w:date="2021-04-18T13:58:00Z"/>
          <w:rFonts w:ascii="Times" w:eastAsia="宋体" w:hAnsi="Times" w:cs="Arial"/>
          <w:b/>
          <w:bCs/>
          <w:color w:val="000000"/>
          <w:kern w:val="0"/>
          <w:sz w:val="32"/>
          <w:szCs w:val="32"/>
        </w:rPr>
      </w:pPr>
      <w:proofErr w:type="gramStart"/>
      <w:r w:rsidRPr="00AC4031">
        <w:rPr>
          <w:rFonts w:ascii="Times" w:eastAsia="宋体" w:hAnsi="Times" w:cs="Arial" w:hint="eastAsia"/>
          <w:b/>
          <w:bCs/>
          <w:color w:val="000000"/>
          <w:kern w:val="0"/>
          <w:sz w:val="32"/>
          <w:szCs w:val="32"/>
        </w:rPr>
        <w:t>5</w:t>
      </w:r>
      <w:r w:rsidRPr="00AC4031">
        <w:rPr>
          <w:rFonts w:ascii="Times" w:eastAsia="宋体" w:hAnsi="Times" w:cs="Arial"/>
          <w:b/>
          <w:bCs/>
          <w:color w:val="000000"/>
          <w:kern w:val="0"/>
          <w:sz w:val="32"/>
          <w:szCs w:val="32"/>
        </w:rPr>
        <w:t>.#</w:t>
      </w:r>
      <w:proofErr w:type="gramEnd"/>
      <w:r w:rsidRPr="00AC4031">
        <w:rPr>
          <w:rFonts w:ascii="Times" w:eastAsia="宋体" w:hAnsi="Times" w:cs="Arial"/>
          <w:b/>
          <w:bCs/>
          <w:color w:val="000000"/>
          <w:kern w:val="0"/>
          <w:sz w:val="32"/>
          <w:szCs w:val="32"/>
        </w:rPr>
        <w:t xml:space="preserve"> report rate by manufacturer</w:t>
      </w:r>
    </w:p>
    <w:p w14:paraId="1645E9B6" w14:textId="77777777" w:rsidR="00A81FF4" w:rsidRDefault="00A81FF4">
      <w:pPr>
        <w:rPr>
          <w:ins w:id="58" w:author="liu" w:date="2021-04-18T14:34:00Z"/>
          <w:rFonts w:ascii="Times" w:eastAsia="宋体" w:hAnsi="Times" w:cs="Arial"/>
          <w:color w:val="000000"/>
          <w:kern w:val="0"/>
          <w:sz w:val="24"/>
        </w:rPr>
      </w:pPr>
    </w:p>
    <w:p w14:paraId="1323B4ED" w14:textId="0AC6D073" w:rsidR="00A81FF4" w:rsidRDefault="00734E7F">
      <w:pPr>
        <w:rPr>
          <w:ins w:id="59" w:author="liu" w:date="2021-04-18T14:34:00Z"/>
          <w:rFonts w:ascii="Times" w:eastAsia="宋体" w:hAnsi="Times" w:cs="Arial"/>
          <w:color w:val="000000"/>
          <w:kern w:val="0"/>
          <w:sz w:val="24"/>
        </w:rPr>
      </w:pPr>
      <w:ins w:id="60" w:author="liu" w:date="2021-04-18T14:47:00Z">
        <w:r w:rsidRPr="007E466E">
          <w:rPr>
            <w:rFonts w:ascii="Times" w:eastAsia="宋体" w:hAnsi="Times" w:cs="Arial"/>
            <w:color w:val="000000"/>
            <w:kern w:val="0"/>
            <w:sz w:val="24"/>
          </w:rPr>
          <w:t xml:space="preserve">This part uses bar </w:t>
        </w:r>
        <w:r>
          <w:rPr>
            <w:rFonts w:ascii="Times" w:eastAsia="宋体" w:hAnsi="Times" w:cs="Arial"/>
            <w:color w:val="000000"/>
            <w:kern w:val="0"/>
            <w:sz w:val="24"/>
          </w:rPr>
          <w:t xml:space="preserve">chart </w:t>
        </w:r>
        <w:r w:rsidRPr="007E466E">
          <w:rPr>
            <w:rFonts w:ascii="Times" w:eastAsia="宋体" w:hAnsi="Times" w:cs="Arial"/>
            <w:color w:val="000000"/>
            <w:kern w:val="0"/>
            <w:sz w:val="24"/>
          </w:rPr>
          <w:t>and map to show</w:t>
        </w:r>
        <w:r>
          <w:rPr>
            <w:rFonts w:ascii="Times" w:eastAsia="宋体" w:hAnsi="Times" w:cs="Arial"/>
            <w:color w:val="000000"/>
            <w:kern w:val="0"/>
            <w:sz w:val="24"/>
          </w:rPr>
          <w:t xml:space="preserve"> the </w:t>
        </w:r>
      </w:ins>
      <w:ins w:id="61" w:author="liu" w:date="2021-04-18T14:48:00Z">
        <w:r>
          <w:rPr>
            <w:rFonts w:ascii="Times" w:eastAsia="宋体" w:hAnsi="Times" w:cs="Arial"/>
            <w:color w:val="000000"/>
            <w:kern w:val="0"/>
            <w:sz w:val="24"/>
          </w:rPr>
          <w:t>n</w:t>
        </w:r>
        <w:r w:rsidRPr="00734E7F">
          <w:rPr>
            <w:rFonts w:ascii="Times" w:eastAsia="宋体" w:hAnsi="Times" w:cs="Arial"/>
            <w:color w:val="000000"/>
            <w:kern w:val="0"/>
            <w:sz w:val="24"/>
          </w:rPr>
          <w:t xml:space="preserve">umber of reported side effect </w:t>
        </w:r>
        <w:r>
          <w:rPr>
            <w:rFonts w:ascii="Times" w:eastAsia="宋体" w:hAnsi="Times" w:cs="Arial"/>
            <w:color w:val="000000"/>
            <w:kern w:val="0"/>
            <w:sz w:val="24"/>
          </w:rPr>
          <w:t xml:space="preserve">cases </w:t>
        </w:r>
        <w:r w:rsidRPr="00734E7F">
          <w:rPr>
            <w:rFonts w:ascii="Times" w:eastAsia="宋体" w:hAnsi="Times" w:cs="Arial"/>
            <w:color w:val="000000"/>
            <w:kern w:val="0"/>
            <w:sz w:val="24"/>
          </w:rPr>
          <w:t xml:space="preserve">of different brands of vaccines </w:t>
        </w:r>
      </w:ins>
      <w:ins w:id="62" w:author="liu" w:date="2021-04-18T14:47:00Z">
        <w:r w:rsidRPr="00DB60D9">
          <w:rPr>
            <w:rFonts w:ascii="Times" w:eastAsia="宋体" w:hAnsi="Times" w:cs="Arial"/>
            <w:color w:val="000000"/>
            <w:kern w:val="0"/>
            <w:sz w:val="24"/>
          </w:rPr>
          <w:t>(from 2020-12-14 to 2021-03-31) in 50 states and the District of Columbia</w:t>
        </w:r>
      </w:ins>
    </w:p>
    <w:p w14:paraId="086C5FEB" w14:textId="77777777" w:rsidR="00A81FF4" w:rsidRDefault="00A81FF4">
      <w:pPr>
        <w:rPr>
          <w:ins w:id="63" w:author="liu" w:date="2021-04-18T14:48:00Z"/>
          <w:rFonts w:ascii="Times" w:eastAsia="宋体" w:hAnsi="Times" w:cs="Arial"/>
          <w:color w:val="000000"/>
          <w:kern w:val="0"/>
          <w:sz w:val="24"/>
        </w:rPr>
      </w:pPr>
    </w:p>
    <w:p w14:paraId="759C3653" w14:textId="77777777" w:rsidR="007D3541" w:rsidRDefault="007D3541" w:rsidP="007D3541">
      <w:pPr>
        <w:widowControl/>
        <w:jc w:val="left"/>
        <w:rPr>
          <w:ins w:id="64" w:author="liu" w:date="2021-04-18T14:48:00Z"/>
          <w:rFonts w:ascii="Times" w:eastAsia="宋体" w:hAnsi="Times" w:cs="Arial" w:hint="eastAsia"/>
          <w:color w:val="000000"/>
          <w:kern w:val="0"/>
          <w:sz w:val="24"/>
        </w:rPr>
      </w:pPr>
      <w:ins w:id="65" w:author="liu" w:date="2021-04-18T14:48:00Z">
        <w:r>
          <w:rPr>
            <w:rFonts w:ascii="Times" w:eastAsia="宋体" w:hAnsi="Times" w:cs="Arial" w:hint="eastAsia"/>
            <w:color w:val="000000"/>
            <w:kern w:val="0"/>
            <w:sz w:val="24"/>
          </w:rPr>
          <w:t>S</w:t>
        </w:r>
        <w:r>
          <w:rPr>
            <w:rFonts w:ascii="Times" w:eastAsia="宋体" w:hAnsi="Times" w:cs="Arial"/>
            <w:color w:val="000000"/>
            <w:kern w:val="0"/>
            <w:sz w:val="24"/>
          </w:rPr>
          <w:t>ource:</w:t>
        </w:r>
      </w:ins>
    </w:p>
    <w:p w14:paraId="2CF5C7FB" w14:textId="77777777" w:rsidR="007D3541" w:rsidRPr="00C77CE5" w:rsidRDefault="007D3541" w:rsidP="007D3541">
      <w:pPr>
        <w:widowControl/>
        <w:jc w:val="left"/>
        <w:rPr>
          <w:ins w:id="66" w:author="liu" w:date="2021-04-18T14:49:00Z"/>
          <w:rFonts w:ascii="Times" w:eastAsia="宋体" w:hAnsi="Times" w:cs="Arial"/>
          <w:color w:val="000000"/>
          <w:kern w:val="0"/>
          <w:sz w:val="24"/>
        </w:rPr>
      </w:pPr>
      <w:ins w:id="67" w:author="liu" w:date="2021-04-18T14:49:00Z">
        <w:r>
          <w:rPr>
            <w:rFonts w:ascii="Times" w:eastAsia="宋体" w:hAnsi="Times" w:cs="Arial"/>
            <w:color w:val="000000"/>
            <w:kern w:val="0"/>
            <w:sz w:val="24"/>
          </w:rPr>
          <w:t xml:space="preserve">VARES data set: </w:t>
        </w:r>
        <w:r w:rsidRPr="00C77CE5">
          <w:rPr>
            <w:rFonts w:ascii="Times" w:eastAsia="宋体" w:hAnsi="Times" w:cs="Arial"/>
            <w:color w:val="000000"/>
            <w:kern w:val="0"/>
            <w:sz w:val="24"/>
          </w:rPr>
          <w:t>https://www.kaggle.com/ayushggarg/covid19-vaccine-adverse-reactions</w:t>
        </w:r>
      </w:ins>
    </w:p>
    <w:p w14:paraId="4C25597F" w14:textId="77777777" w:rsidR="007D3541" w:rsidRPr="007D3541" w:rsidRDefault="007D3541">
      <w:pPr>
        <w:rPr>
          <w:ins w:id="68" w:author="liu" w:date="2021-04-18T14:48:00Z"/>
          <w:rFonts w:ascii="Times" w:eastAsia="宋体" w:hAnsi="Times" w:cs="Arial"/>
          <w:color w:val="000000"/>
          <w:kern w:val="0"/>
          <w:sz w:val="24"/>
        </w:rPr>
      </w:pPr>
    </w:p>
    <w:p w14:paraId="5BE0985A" w14:textId="7F555A0B" w:rsidR="00A81FF4" w:rsidRDefault="00A81FF4">
      <w:pPr>
        <w:rPr>
          <w:ins w:id="69" w:author="liu" w:date="2021-04-18T14:34:00Z"/>
          <w:rFonts w:ascii="Times" w:eastAsia="宋体" w:hAnsi="Times" w:cs="Arial"/>
          <w:color w:val="000000"/>
          <w:kern w:val="0"/>
          <w:sz w:val="24"/>
        </w:rPr>
      </w:pPr>
      <w:bookmarkStart w:id="70" w:name="_GoBack"/>
      <w:bookmarkEnd w:id="70"/>
      <w:ins w:id="71" w:author="liu" w:date="2021-04-18T14:34:00Z">
        <w:r>
          <w:rPr>
            <w:rFonts w:ascii="Times" w:eastAsia="宋体" w:hAnsi="Times" w:cs="Arial" w:hint="eastAsia"/>
            <w:color w:val="000000"/>
            <w:kern w:val="0"/>
            <w:sz w:val="24"/>
          </w:rPr>
          <w:t>C</w:t>
        </w:r>
        <w:r>
          <w:rPr>
            <w:rFonts w:ascii="Times" w:eastAsia="宋体" w:hAnsi="Times" w:cs="Arial"/>
            <w:color w:val="000000"/>
            <w:kern w:val="0"/>
            <w:sz w:val="24"/>
          </w:rPr>
          <w:t>onclusion:</w:t>
        </w:r>
      </w:ins>
    </w:p>
    <w:p w14:paraId="01059EFC" w14:textId="041AE167" w:rsidR="00080E46" w:rsidRPr="00080E46" w:rsidRDefault="00080E46">
      <w:pPr>
        <w:rPr>
          <w:rFonts w:ascii="Times" w:eastAsia="宋体" w:hAnsi="Times" w:cs="Arial"/>
          <w:color w:val="000000"/>
          <w:kern w:val="0"/>
          <w:sz w:val="24"/>
        </w:rPr>
      </w:pPr>
      <w:ins w:id="72" w:author="liu" w:date="2021-04-18T13:59:00Z">
        <w:r w:rsidRPr="00080E46">
          <w:rPr>
            <w:rFonts w:ascii="Times" w:eastAsia="宋体" w:hAnsi="Times" w:cs="Arial"/>
            <w:color w:val="000000"/>
            <w:kern w:val="0"/>
            <w:sz w:val="24"/>
          </w:rPr>
          <w:t xml:space="preserve">According to previous </w:t>
        </w:r>
        <w:proofErr w:type="spellStart"/>
        <w:r w:rsidRPr="00080E46">
          <w:rPr>
            <w:rFonts w:ascii="Times" w:eastAsia="宋体" w:hAnsi="Times" w:cs="Arial"/>
            <w:color w:val="000000"/>
            <w:kern w:val="0"/>
            <w:sz w:val="24"/>
          </w:rPr>
          <w:t>visulizations</w:t>
        </w:r>
        <w:proofErr w:type="spellEnd"/>
        <w:r w:rsidRPr="00080E46">
          <w:rPr>
            <w:rFonts w:ascii="Times" w:eastAsia="宋体" w:hAnsi="Times" w:cs="Arial"/>
            <w:color w:val="000000"/>
            <w:kern w:val="0"/>
            <w:sz w:val="24"/>
          </w:rPr>
          <w:t xml:space="preserve">, there is no significant difference in the number of vaccine allocations between </w:t>
        </w:r>
        <w:proofErr w:type="spellStart"/>
        <w:r w:rsidRPr="00080E46">
          <w:rPr>
            <w:rFonts w:ascii="Times" w:eastAsia="宋体" w:hAnsi="Times" w:cs="Arial"/>
            <w:color w:val="000000"/>
            <w:kern w:val="0"/>
            <w:sz w:val="24"/>
          </w:rPr>
          <w:t>Moderna</w:t>
        </w:r>
        <w:proofErr w:type="spellEnd"/>
        <w:r w:rsidRPr="00080E46">
          <w:rPr>
            <w:rFonts w:ascii="Times" w:eastAsia="宋体" w:hAnsi="Times" w:cs="Arial"/>
            <w:color w:val="000000"/>
            <w:kern w:val="0"/>
            <w:sz w:val="24"/>
          </w:rPr>
          <w:t xml:space="preserve"> and Pfizer in each state. However, Pfizer’s vaccine has more reported cases of side effects.</w:t>
        </w:r>
      </w:ins>
    </w:p>
    <w:sectPr w:rsidR="00080E46" w:rsidRPr="00080E46" w:rsidSect="006D7D36">
      <w:pgSz w:w="12240" w:h="15840"/>
      <w:pgMar w:top="1440" w:right="1800" w:bottom="1440" w:left="1800" w:header="720" w:footer="720" w:gutter="0"/>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3" w:author="liu" w:date="2021-04-18T14:27:00Z" w:initials="l">
    <w:p w14:paraId="2158DF6E" w14:textId="4500F652" w:rsidR="00C77CE5" w:rsidRDefault="00C77CE5">
      <w:pPr>
        <w:pStyle w:val="a8"/>
        <w:rPr>
          <w:rFonts w:hint="eastAsia"/>
        </w:rPr>
      </w:pPr>
      <w:r>
        <w:rPr>
          <w:rStyle w:val="a7"/>
        </w:rPr>
        <w:annotationRef/>
      </w:r>
      <w:r>
        <w:t xml:space="preserve">Come from </w:t>
      </w:r>
      <w:proofErr w:type="spellStart"/>
      <w:r>
        <w:t>Hanyu</w:t>
      </w:r>
      <w:proofErr w:type="spellEnd"/>
      <w:r>
        <w:t xml:space="preserve"> Zhang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58DF6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altName w:val="﷽﷽﷽﷽﷽﷽﷽﷽"/>
    <w:panose1 w:val="02020603050405020304"/>
    <w:charset w:val="00"/>
    <w:family w:val="roman"/>
    <w:pitch w:val="variable"/>
    <w:sig w:usb0="E0002EFF" w:usb1="C000785B" w:usb2="00000009" w:usb3="00000000" w:csb0="000001FF" w:csb1="00000000"/>
  </w:font>
  <w:font w:name="Apple Color Emoji">
    <w:altName w:val="MS Gothic"/>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3375CC"/>
    <w:multiLevelType w:val="hybridMultilevel"/>
    <w:tmpl w:val="362CAD5E"/>
    <w:lvl w:ilvl="0" w:tplc="B420CDDE">
      <w:start w:val="1"/>
      <w:numFmt w:val="decimal"/>
      <w:lvlText w:val="%1."/>
      <w:lvlJc w:val="left"/>
      <w:pPr>
        <w:ind w:left="360" w:hanging="360"/>
      </w:pPr>
      <w:rPr>
        <w:rFonts w:ascii="Arial" w:hAnsi="Arial" w:cs="Arial" w:hint="default"/>
        <w:b/>
        <w:color w:val="000000"/>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
    <w15:presenceInfo w15:providerId="None" w15:userId="li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77E"/>
    <w:rsid w:val="0006377E"/>
    <w:rsid w:val="00080E46"/>
    <w:rsid w:val="00286CA2"/>
    <w:rsid w:val="004527E7"/>
    <w:rsid w:val="004851CF"/>
    <w:rsid w:val="00546162"/>
    <w:rsid w:val="00573BF0"/>
    <w:rsid w:val="005E77E9"/>
    <w:rsid w:val="00680F62"/>
    <w:rsid w:val="006D7D36"/>
    <w:rsid w:val="00734E7F"/>
    <w:rsid w:val="007D3541"/>
    <w:rsid w:val="007E466E"/>
    <w:rsid w:val="008D0837"/>
    <w:rsid w:val="00973246"/>
    <w:rsid w:val="009C4D24"/>
    <w:rsid w:val="00A81FF4"/>
    <w:rsid w:val="00AC4031"/>
    <w:rsid w:val="00AF195E"/>
    <w:rsid w:val="00B2121D"/>
    <w:rsid w:val="00C77CE5"/>
    <w:rsid w:val="00C85307"/>
    <w:rsid w:val="00C90C30"/>
    <w:rsid w:val="00CB3BBA"/>
    <w:rsid w:val="00CB5769"/>
    <w:rsid w:val="00CF504E"/>
    <w:rsid w:val="00D1570F"/>
    <w:rsid w:val="00DB2351"/>
    <w:rsid w:val="00DB60D9"/>
    <w:rsid w:val="00DD7D52"/>
    <w:rsid w:val="00E2710E"/>
    <w:rsid w:val="00EE4EB6"/>
    <w:rsid w:val="00F704A5"/>
    <w:rsid w:val="00FC70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876EB"/>
  <w15:chartTrackingRefBased/>
  <w15:docId w15:val="{CB6B66AE-C205-364B-BFA6-9768535FB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6377E"/>
    <w:pPr>
      <w:widowControl/>
      <w:spacing w:before="100" w:beforeAutospacing="1" w:after="100" w:afterAutospacing="1"/>
      <w:jc w:val="left"/>
    </w:pPr>
    <w:rPr>
      <w:rFonts w:ascii="宋体" w:eastAsia="宋体" w:hAnsi="宋体" w:cs="宋体"/>
      <w:kern w:val="0"/>
      <w:sz w:val="24"/>
    </w:rPr>
  </w:style>
  <w:style w:type="character" w:styleId="a4">
    <w:name w:val="Hyperlink"/>
    <w:basedOn w:val="a0"/>
    <w:uiPriority w:val="99"/>
    <w:unhideWhenUsed/>
    <w:rsid w:val="0006377E"/>
    <w:rPr>
      <w:color w:val="0563C1" w:themeColor="hyperlink"/>
      <w:u w:val="single"/>
    </w:rPr>
  </w:style>
  <w:style w:type="character" w:customStyle="1" w:styleId="UnresolvedMention">
    <w:name w:val="Unresolved Mention"/>
    <w:basedOn w:val="a0"/>
    <w:uiPriority w:val="99"/>
    <w:semiHidden/>
    <w:unhideWhenUsed/>
    <w:rsid w:val="0006377E"/>
    <w:rPr>
      <w:color w:val="605E5C"/>
      <w:shd w:val="clear" w:color="auto" w:fill="E1DFDD"/>
    </w:rPr>
  </w:style>
  <w:style w:type="paragraph" w:styleId="a5">
    <w:name w:val="List Paragraph"/>
    <w:basedOn w:val="a"/>
    <w:uiPriority w:val="34"/>
    <w:qFormat/>
    <w:rsid w:val="0006377E"/>
    <w:pPr>
      <w:ind w:firstLineChars="200" w:firstLine="420"/>
    </w:pPr>
  </w:style>
  <w:style w:type="paragraph" w:styleId="a6">
    <w:name w:val="Balloon Text"/>
    <w:basedOn w:val="a"/>
    <w:link w:val="Char"/>
    <w:uiPriority w:val="99"/>
    <w:semiHidden/>
    <w:unhideWhenUsed/>
    <w:rsid w:val="00080E46"/>
    <w:rPr>
      <w:sz w:val="18"/>
      <w:szCs w:val="18"/>
    </w:rPr>
  </w:style>
  <w:style w:type="character" w:customStyle="1" w:styleId="Char">
    <w:name w:val="批注框文本 Char"/>
    <w:basedOn w:val="a0"/>
    <w:link w:val="a6"/>
    <w:uiPriority w:val="99"/>
    <w:semiHidden/>
    <w:rsid w:val="00080E46"/>
    <w:rPr>
      <w:sz w:val="18"/>
      <w:szCs w:val="18"/>
    </w:rPr>
  </w:style>
  <w:style w:type="character" w:styleId="a7">
    <w:name w:val="annotation reference"/>
    <w:basedOn w:val="a0"/>
    <w:uiPriority w:val="99"/>
    <w:semiHidden/>
    <w:unhideWhenUsed/>
    <w:rsid w:val="00C77CE5"/>
    <w:rPr>
      <w:sz w:val="21"/>
      <w:szCs w:val="21"/>
    </w:rPr>
  </w:style>
  <w:style w:type="paragraph" w:styleId="a8">
    <w:name w:val="annotation text"/>
    <w:basedOn w:val="a"/>
    <w:link w:val="Char0"/>
    <w:uiPriority w:val="99"/>
    <w:semiHidden/>
    <w:unhideWhenUsed/>
    <w:rsid w:val="00C77CE5"/>
    <w:pPr>
      <w:jc w:val="left"/>
    </w:pPr>
  </w:style>
  <w:style w:type="character" w:customStyle="1" w:styleId="Char0">
    <w:name w:val="批注文字 Char"/>
    <w:basedOn w:val="a0"/>
    <w:link w:val="a8"/>
    <w:uiPriority w:val="99"/>
    <w:semiHidden/>
    <w:rsid w:val="00C77CE5"/>
  </w:style>
  <w:style w:type="paragraph" w:styleId="a9">
    <w:name w:val="annotation subject"/>
    <w:basedOn w:val="a8"/>
    <w:next w:val="a8"/>
    <w:link w:val="Char1"/>
    <w:uiPriority w:val="99"/>
    <w:semiHidden/>
    <w:unhideWhenUsed/>
    <w:rsid w:val="00C77CE5"/>
    <w:rPr>
      <w:b/>
      <w:bCs/>
    </w:rPr>
  </w:style>
  <w:style w:type="character" w:customStyle="1" w:styleId="Char1">
    <w:name w:val="批注主题 Char"/>
    <w:basedOn w:val="Char0"/>
    <w:link w:val="a9"/>
    <w:uiPriority w:val="99"/>
    <w:semiHidden/>
    <w:rsid w:val="00C77C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060666">
      <w:bodyDiv w:val="1"/>
      <w:marLeft w:val="0"/>
      <w:marRight w:val="0"/>
      <w:marTop w:val="0"/>
      <w:marBottom w:val="0"/>
      <w:divBdr>
        <w:top w:val="none" w:sz="0" w:space="0" w:color="auto"/>
        <w:left w:val="none" w:sz="0" w:space="0" w:color="auto"/>
        <w:bottom w:val="none" w:sz="0" w:space="0" w:color="auto"/>
        <w:right w:val="none" w:sz="0" w:space="0" w:color="auto"/>
      </w:divBdr>
    </w:div>
    <w:div w:id="603728912">
      <w:bodyDiv w:val="1"/>
      <w:marLeft w:val="0"/>
      <w:marRight w:val="0"/>
      <w:marTop w:val="0"/>
      <w:marBottom w:val="0"/>
      <w:divBdr>
        <w:top w:val="none" w:sz="0" w:space="0" w:color="auto"/>
        <w:left w:val="none" w:sz="0" w:space="0" w:color="auto"/>
        <w:bottom w:val="none" w:sz="0" w:space="0" w:color="auto"/>
        <w:right w:val="none" w:sz="0" w:space="0" w:color="auto"/>
      </w:divBdr>
    </w:div>
    <w:div w:id="986906637">
      <w:bodyDiv w:val="1"/>
      <w:marLeft w:val="0"/>
      <w:marRight w:val="0"/>
      <w:marTop w:val="0"/>
      <w:marBottom w:val="0"/>
      <w:divBdr>
        <w:top w:val="none" w:sz="0" w:space="0" w:color="auto"/>
        <w:left w:val="none" w:sz="0" w:space="0" w:color="auto"/>
        <w:bottom w:val="none" w:sz="0" w:space="0" w:color="auto"/>
        <w:right w:val="none" w:sz="0" w:space="0" w:color="auto"/>
      </w:divBdr>
    </w:div>
    <w:div w:id="1081179369">
      <w:bodyDiv w:val="1"/>
      <w:marLeft w:val="0"/>
      <w:marRight w:val="0"/>
      <w:marTop w:val="0"/>
      <w:marBottom w:val="0"/>
      <w:divBdr>
        <w:top w:val="none" w:sz="0" w:space="0" w:color="auto"/>
        <w:left w:val="none" w:sz="0" w:space="0" w:color="auto"/>
        <w:bottom w:val="none" w:sz="0" w:space="0" w:color="auto"/>
        <w:right w:val="none" w:sz="0" w:space="0" w:color="auto"/>
      </w:divBdr>
    </w:div>
    <w:div w:id="1264731646">
      <w:bodyDiv w:val="1"/>
      <w:marLeft w:val="0"/>
      <w:marRight w:val="0"/>
      <w:marTop w:val="0"/>
      <w:marBottom w:val="0"/>
      <w:divBdr>
        <w:top w:val="none" w:sz="0" w:space="0" w:color="auto"/>
        <w:left w:val="none" w:sz="0" w:space="0" w:color="auto"/>
        <w:bottom w:val="none" w:sz="0" w:space="0" w:color="auto"/>
        <w:right w:val="none" w:sz="0" w:space="0" w:color="auto"/>
      </w:divBdr>
    </w:div>
    <w:div w:id="1481969435">
      <w:bodyDiv w:val="1"/>
      <w:marLeft w:val="0"/>
      <w:marRight w:val="0"/>
      <w:marTop w:val="0"/>
      <w:marBottom w:val="0"/>
      <w:divBdr>
        <w:top w:val="none" w:sz="0" w:space="0" w:color="auto"/>
        <w:left w:val="none" w:sz="0" w:space="0" w:color="auto"/>
        <w:bottom w:val="none" w:sz="0" w:space="0" w:color="auto"/>
        <w:right w:val="none" w:sz="0" w:space="0" w:color="auto"/>
      </w:divBdr>
    </w:div>
    <w:div w:id="1572304967">
      <w:bodyDiv w:val="1"/>
      <w:marLeft w:val="0"/>
      <w:marRight w:val="0"/>
      <w:marTop w:val="0"/>
      <w:marBottom w:val="0"/>
      <w:divBdr>
        <w:top w:val="none" w:sz="0" w:space="0" w:color="auto"/>
        <w:left w:val="none" w:sz="0" w:space="0" w:color="auto"/>
        <w:bottom w:val="none" w:sz="0" w:space="0" w:color="auto"/>
        <w:right w:val="none" w:sz="0" w:space="0" w:color="auto"/>
      </w:divBdr>
    </w:div>
    <w:div w:id="1690137098">
      <w:bodyDiv w:val="1"/>
      <w:marLeft w:val="0"/>
      <w:marRight w:val="0"/>
      <w:marTop w:val="0"/>
      <w:marBottom w:val="0"/>
      <w:divBdr>
        <w:top w:val="none" w:sz="0" w:space="0" w:color="auto"/>
        <w:left w:val="none" w:sz="0" w:space="0" w:color="auto"/>
        <w:bottom w:val="none" w:sz="0" w:space="0" w:color="auto"/>
        <w:right w:val="none" w:sz="0" w:space="0" w:color="auto"/>
      </w:divBdr>
    </w:div>
    <w:div w:id="1739326185">
      <w:bodyDiv w:val="1"/>
      <w:marLeft w:val="0"/>
      <w:marRight w:val="0"/>
      <w:marTop w:val="0"/>
      <w:marBottom w:val="0"/>
      <w:divBdr>
        <w:top w:val="none" w:sz="0" w:space="0" w:color="auto"/>
        <w:left w:val="none" w:sz="0" w:space="0" w:color="auto"/>
        <w:bottom w:val="none" w:sz="0" w:space="0" w:color="auto"/>
        <w:right w:val="none" w:sz="0" w:space="0" w:color="auto"/>
      </w:divBdr>
    </w:div>
    <w:div w:id="186347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https://covid.cdc.gov/covid-data-track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579</Words>
  <Characters>3305</Characters>
  <Application>Microsoft Office Word</Application>
  <DocSecurity>0</DocSecurity>
  <Lines>27</Lines>
  <Paragraphs>7</Paragraphs>
  <ScaleCrop>false</ScaleCrop>
  <Company/>
  <LinksUpToDate>false</LinksUpToDate>
  <CharactersWithSpaces>3877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liu</cp:lastModifiedBy>
  <cp:revision>26</cp:revision>
  <dcterms:created xsi:type="dcterms:W3CDTF">2021-04-11T13:17:00Z</dcterms:created>
  <dcterms:modified xsi:type="dcterms:W3CDTF">2021-04-18T06:49:00Z</dcterms:modified>
</cp:coreProperties>
</file>